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38E" w:rsidRPr="00F3338E" w:rsidRDefault="00F3338E" w:rsidP="00F3338E">
      <w:pPr>
        <w:spacing w:after="0" w:line="285" w:lineRule="atLeast"/>
        <w:ind w:firstLine="475"/>
        <w:rPr>
          <w:rFonts w:ascii="Arial" w:eastAsia="Times New Roman" w:hAnsi="Arial" w:cs="Arial"/>
          <w:color w:val="333333"/>
        </w:rPr>
      </w:pPr>
      <w:r w:rsidRPr="00F3338E">
        <w:rPr>
          <w:rFonts w:ascii="SimSun" w:eastAsia="SimSun" w:hAnsi="SimSun" w:cs="SimSun" w:hint="eastAsia"/>
          <w:color w:val="333333"/>
        </w:rPr>
        <w:t>本篇文章是对</w:t>
      </w:r>
      <w:r w:rsidRPr="00F3338E">
        <w:rPr>
          <w:rFonts w:ascii="Arial" w:eastAsia="Times New Roman" w:hAnsi="Arial" w:cs="Arial"/>
          <w:color w:val="333333"/>
        </w:rPr>
        <w:t>select</w:t>
      </w:r>
      <w:r w:rsidRPr="00F3338E">
        <w:rPr>
          <w:rFonts w:ascii="SimSun" w:eastAsia="SimSun" w:hAnsi="SimSun" w:cs="SimSun" w:hint="eastAsia"/>
          <w:color w:val="333333"/>
        </w:rPr>
        <w:t>、</w:t>
      </w:r>
      <w:r w:rsidRPr="00F3338E">
        <w:rPr>
          <w:rFonts w:ascii="Arial" w:eastAsia="Times New Roman" w:hAnsi="Arial" w:cs="Arial"/>
          <w:color w:val="333333"/>
        </w:rPr>
        <w:t>poll</w:t>
      </w:r>
      <w:r w:rsidRPr="00F3338E">
        <w:rPr>
          <w:rFonts w:ascii="SimSun" w:eastAsia="SimSun" w:hAnsi="SimSun" w:cs="SimSun" w:hint="eastAsia"/>
          <w:color w:val="333333"/>
        </w:rPr>
        <w:t>、</w:t>
      </w:r>
      <w:proofErr w:type="spellStart"/>
      <w:r w:rsidRPr="00F3338E">
        <w:rPr>
          <w:rFonts w:ascii="Arial" w:eastAsia="Times New Roman" w:hAnsi="Arial" w:cs="Arial"/>
          <w:color w:val="333333"/>
        </w:rPr>
        <w:t>epoll</w:t>
      </w:r>
      <w:proofErr w:type="spellEnd"/>
      <w:r w:rsidRPr="00F3338E">
        <w:rPr>
          <w:rFonts w:ascii="SimSun" w:eastAsia="SimSun" w:hAnsi="SimSun" w:cs="SimSun" w:hint="eastAsia"/>
          <w:color w:val="333333"/>
        </w:rPr>
        <w:t>之间的区别进行了详细的分析介绍。需要的朋友参考</w:t>
      </w:r>
      <w:r w:rsidRPr="00F3338E">
        <w:rPr>
          <w:rFonts w:ascii="SimSun" w:eastAsia="SimSun" w:hAnsi="SimSun" w:cs="SimSun"/>
          <w:color w:val="333333"/>
        </w:rPr>
        <w:t>下</w:t>
      </w:r>
    </w:p>
    <w:p w:rsidR="00F3338E" w:rsidRPr="00F3338E" w:rsidRDefault="00F3338E" w:rsidP="00F3338E">
      <w:pPr>
        <w:wordWrap w:val="0"/>
        <w:spacing w:after="0" w:line="399" w:lineRule="atLeast"/>
        <w:rPr>
          <w:ins w:id="0" w:author="Unknown"/>
          <w:rFonts w:ascii="Arial" w:eastAsia="Times New Roman" w:hAnsi="Arial" w:cs="Arial"/>
          <w:color w:val="333333"/>
        </w:rPr>
      </w:pPr>
      <w:proofErr w:type="spellStart"/>
      <w:ins w:id="1" w:author="Unknown">
        <w:r w:rsidRPr="00F3338E">
          <w:rPr>
            <w:rFonts w:ascii="Arial" w:eastAsia="Times New Roman" w:hAnsi="Arial" w:cs="Arial"/>
            <w:color w:val="333333"/>
          </w:rPr>
          <w:t>linux</w:t>
        </w:r>
        <w:proofErr w:type="spellEnd"/>
        <w:r w:rsidRPr="00F3338E">
          <w:rPr>
            <w:rFonts w:ascii="SimSun" w:eastAsia="SimSun" w:hAnsi="SimSun" w:cs="SimSun" w:hint="eastAsia"/>
            <w:color w:val="333333"/>
          </w:rPr>
          <w:t>提供了</w:t>
        </w:r>
        <w:r w:rsidRPr="00F3338E">
          <w:rPr>
            <w:rFonts w:ascii="Arial" w:eastAsia="Times New Roman" w:hAnsi="Arial" w:cs="Arial"/>
            <w:color w:val="333333"/>
          </w:rPr>
          <w:t>select</w:t>
        </w:r>
        <w:r w:rsidRPr="00F3338E">
          <w:rPr>
            <w:rFonts w:ascii="SimSun" w:eastAsia="SimSun" w:hAnsi="SimSun" w:cs="SimSun" w:hint="eastAsia"/>
            <w:color w:val="333333"/>
          </w:rPr>
          <w:t>、</w:t>
        </w:r>
        <w:r w:rsidRPr="00F3338E">
          <w:rPr>
            <w:rFonts w:ascii="Arial" w:eastAsia="Times New Roman" w:hAnsi="Arial" w:cs="Arial"/>
            <w:color w:val="333333"/>
          </w:rPr>
          <w:t>poll</w:t>
        </w:r>
        <w:r w:rsidRPr="00F3338E">
          <w:rPr>
            <w:rFonts w:ascii="SimSun" w:eastAsia="SimSun" w:hAnsi="SimSun" w:cs="SimSun" w:hint="eastAsia"/>
            <w:color w:val="333333"/>
          </w:rPr>
          <w:t>、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epoll</w:t>
        </w:r>
        <w:proofErr w:type="spellEnd"/>
        <w:r w:rsidRPr="00F3338E">
          <w:rPr>
            <w:rFonts w:ascii="SimSun" w:eastAsia="SimSun" w:hAnsi="SimSun" w:cs="SimSun" w:hint="eastAsia"/>
            <w:color w:val="333333"/>
          </w:rPr>
          <w:t>接口来实现</w:t>
        </w:r>
        <w:r w:rsidRPr="00F3338E">
          <w:rPr>
            <w:rFonts w:ascii="Arial" w:eastAsia="Times New Roman" w:hAnsi="Arial" w:cs="Arial"/>
            <w:color w:val="333333"/>
          </w:rPr>
          <w:t>IO</w:t>
        </w:r>
        <w:r w:rsidRPr="00F3338E">
          <w:rPr>
            <w:rFonts w:ascii="SimSun" w:eastAsia="SimSun" w:hAnsi="SimSun" w:cs="SimSun" w:hint="eastAsia"/>
            <w:color w:val="333333"/>
          </w:rPr>
          <w:t>复用，三者的原型如下所示，本文从参数、实现、性能等方面对三者进行对比</w:t>
        </w:r>
        <w:r w:rsidRPr="00F3338E">
          <w:rPr>
            <w:rFonts w:ascii="SimSun" w:eastAsia="SimSun" w:hAnsi="SimSun" w:cs="SimSun"/>
            <w:color w:val="333333"/>
          </w:rPr>
          <w:t>。</w:t>
        </w:r>
      </w:ins>
    </w:p>
    <w:p w:rsidR="00F3338E" w:rsidRPr="00F3338E" w:rsidRDefault="00F3338E" w:rsidP="00F3338E">
      <w:pPr>
        <w:shd w:val="clear" w:color="auto" w:fill="F2F6FB"/>
        <w:wordWrap w:val="0"/>
        <w:spacing w:after="0" w:line="399" w:lineRule="atLeast"/>
        <w:rPr>
          <w:ins w:id="2" w:author="Unknown"/>
          <w:rFonts w:ascii="Arial" w:eastAsia="Times New Roman" w:hAnsi="Arial" w:cs="Arial"/>
          <w:color w:val="333333"/>
        </w:rPr>
      </w:pPr>
      <w:ins w:id="3" w:author="Unknown">
        <w:r w:rsidRPr="00F3338E">
          <w:rPr>
            <w:rFonts w:ascii="SimSun" w:eastAsia="SimSun" w:hAnsi="SimSun" w:cs="SimSun" w:hint="eastAsia"/>
            <w:color w:val="333333"/>
            <w:u w:val="single"/>
          </w:rPr>
          <w:t>复制代码</w:t>
        </w:r>
        <w:r w:rsidRPr="00F3338E">
          <w:rPr>
            <w:rFonts w:ascii="SimSun" w:eastAsia="SimSun" w:hAnsi="SimSun" w:cs="SimSun" w:hint="eastAsia"/>
            <w:color w:val="333333"/>
          </w:rPr>
          <w:t>代码如下</w:t>
        </w:r>
        <w:r w:rsidRPr="00F3338E">
          <w:rPr>
            <w:rFonts w:ascii="Arial" w:eastAsia="Times New Roman" w:hAnsi="Arial" w:cs="Arial"/>
            <w:color w:val="333333"/>
          </w:rPr>
          <w:t>:</w:t>
        </w:r>
      </w:ins>
    </w:p>
    <w:p w:rsidR="00F3338E" w:rsidRPr="00F3338E" w:rsidRDefault="00F3338E" w:rsidP="00F3338E">
      <w:pPr>
        <w:shd w:val="clear" w:color="auto" w:fill="DDEDFB"/>
        <w:wordWrap w:val="0"/>
        <w:spacing w:after="47" w:line="399" w:lineRule="atLeast"/>
        <w:rPr>
          <w:ins w:id="4" w:author="Unknown"/>
          <w:rFonts w:ascii="Arial" w:eastAsia="Times New Roman" w:hAnsi="Arial" w:cs="Arial"/>
          <w:color w:val="333333"/>
        </w:rPr>
      </w:pPr>
      <w:ins w:id="5" w:author="Unknown">
        <w:r w:rsidRPr="00F3338E">
          <w:rPr>
            <w:rFonts w:ascii="Arial" w:eastAsia="Times New Roman" w:hAnsi="Arial" w:cs="Arial"/>
            <w:color w:val="333333"/>
          </w:rPr>
          <w:br/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int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 select(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int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nfds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,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fd_set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 *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readfds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,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fd_set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 *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writefds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,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fd_set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 *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exceptfds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,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struct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timeval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 *timeout);</w:t>
        </w:r>
        <w:r w:rsidRPr="00F3338E">
          <w:rPr>
            <w:rFonts w:ascii="Arial" w:eastAsia="Times New Roman" w:hAnsi="Arial" w:cs="Arial"/>
            <w:color w:val="333333"/>
          </w:rPr>
          <w:br/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int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 poll(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struct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pollfd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 *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fds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,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nfds_t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nfds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,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int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 timeout);</w:t>
        </w:r>
        <w:r w:rsidRPr="00F3338E">
          <w:rPr>
            <w:rFonts w:ascii="Arial" w:eastAsia="Times New Roman" w:hAnsi="Arial" w:cs="Arial"/>
            <w:color w:val="333333"/>
          </w:rPr>
          <w:br/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int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epoll_wait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>(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int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epfd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,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struct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epoll_event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 *events,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int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maxevents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,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int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 timeout);</w:t>
        </w:r>
        <w:r w:rsidRPr="00F3338E">
          <w:rPr>
            <w:rFonts w:ascii="Arial" w:eastAsia="Times New Roman" w:hAnsi="Arial" w:cs="Arial"/>
            <w:color w:val="333333"/>
          </w:rPr>
          <w:br/>
          <w:t> </w:t>
        </w:r>
      </w:ins>
    </w:p>
    <w:p w:rsidR="00F3338E" w:rsidRPr="00F3338E" w:rsidRDefault="00F3338E" w:rsidP="00F3338E">
      <w:pPr>
        <w:wordWrap w:val="0"/>
        <w:spacing w:after="240" w:line="399" w:lineRule="atLeast"/>
        <w:rPr>
          <w:ins w:id="6" w:author="Unknown"/>
          <w:rFonts w:ascii="Arial" w:eastAsia="Times New Roman" w:hAnsi="Arial" w:cs="Arial"/>
          <w:color w:val="333333"/>
        </w:rPr>
      </w:pPr>
      <w:ins w:id="7" w:author="Unknown">
        <w:r w:rsidRPr="00F3338E">
          <w:rPr>
            <w:rFonts w:ascii="Arial" w:eastAsia="Times New Roman" w:hAnsi="Arial" w:cs="Arial"/>
            <w:color w:val="333333"/>
          </w:rPr>
          <w:br/>
          <w:t>select</w:t>
        </w:r>
        <w:r w:rsidRPr="00F3338E">
          <w:rPr>
            <w:rFonts w:ascii="SimSun" w:eastAsia="SimSun" w:hAnsi="SimSun" w:cs="SimSun" w:hint="eastAsia"/>
            <w:color w:val="333333"/>
          </w:rPr>
          <w:t>、</w:t>
        </w:r>
        <w:r w:rsidRPr="00F3338E">
          <w:rPr>
            <w:rFonts w:ascii="Arial" w:eastAsia="Times New Roman" w:hAnsi="Arial" w:cs="Arial"/>
            <w:color w:val="333333"/>
          </w:rPr>
          <w:t>poll</w:t>
        </w:r>
        <w:r w:rsidRPr="00F3338E">
          <w:rPr>
            <w:rFonts w:ascii="SimSun" w:eastAsia="SimSun" w:hAnsi="SimSun" w:cs="SimSun" w:hint="eastAsia"/>
            <w:color w:val="333333"/>
          </w:rPr>
          <w:t>、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epoll_wait</w:t>
        </w:r>
        <w:proofErr w:type="spellEnd"/>
        <w:r w:rsidRPr="00F3338E">
          <w:rPr>
            <w:rFonts w:ascii="SimSun" w:eastAsia="SimSun" w:hAnsi="SimSun" w:cs="SimSun" w:hint="eastAsia"/>
            <w:color w:val="333333"/>
          </w:rPr>
          <w:t>参数及实现对比</w:t>
        </w:r>
        <w:r w:rsidRPr="00F3338E">
          <w:rPr>
            <w:rFonts w:ascii="Arial" w:eastAsia="Times New Roman" w:hAnsi="Arial" w:cs="Arial"/>
            <w:color w:val="333333"/>
          </w:rPr>
          <w:br/>
        </w:r>
        <w:r w:rsidRPr="00F3338E">
          <w:rPr>
            <w:rFonts w:ascii="Arial" w:eastAsia="Times New Roman" w:hAnsi="Arial" w:cs="Arial"/>
            <w:b/>
            <w:bCs/>
            <w:color w:val="FF0000"/>
          </w:rPr>
          <w:t>1</w:t>
        </w:r>
        <w:r w:rsidRPr="00F3338E">
          <w:rPr>
            <w:rFonts w:ascii="SimSun" w:eastAsia="SimSun" w:hAnsi="SimSun" w:cs="SimSun" w:hint="eastAsia"/>
            <w:b/>
            <w:bCs/>
            <w:color w:val="FF0000"/>
          </w:rPr>
          <w:t>．</w:t>
        </w:r>
        <w:r w:rsidRPr="00F3338E">
          <w:rPr>
            <w:rFonts w:ascii="Arial" w:eastAsia="Times New Roman" w:hAnsi="Arial" w:cs="Arial"/>
            <w:color w:val="333333"/>
          </w:rPr>
          <w:t>select</w:t>
        </w:r>
        <w:r w:rsidRPr="00F3338E">
          <w:rPr>
            <w:rFonts w:ascii="SimSun" w:eastAsia="SimSun" w:hAnsi="SimSun" w:cs="SimSun" w:hint="eastAsia"/>
            <w:color w:val="333333"/>
          </w:rPr>
          <w:t>的第一个参数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nfds</w:t>
        </w:r>
        <w:proofErr w:type="spellEnd"/>
        <w:r w:rsidRPr="00F3338E">
          <w:rPr>
            <w:rFonts w:ascii="SimSun" w:eastAsia="SimSun" w:hAnsi="SimSun" w:cs="SimSun" w:hint="eastAsia"/>
            <w:color w:val="333333"/>
          </w:rPr>
          <w:t>为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fdset</w:t>
        </w:r>
        <w:proofErr w:type="spellEnd"/>
        <w:r w:rsidRPr="00F3338E">
          <w:rPr>
            <w:rFonts w:ascii="SimSun" w:eastAsia="SimSun" w:hAnsi="SimSun" w:cs="SimSun" w:hint="eastAsia"/>
            <w:color w:val="333333"/>
          </w:rPr>
          <w:t>集合中最大描述符值加</w:t>
        </w:r>
        <w:r w:rsidRPr="00F3338E">
          <w:rPr>
            <w:rFonts w:ascii="Arial" w:eastAsia="Times New Roman" w:hAnsi="Arial" w:cs="Arial"/>
            <w:color w:val="333333"/>
          </w:rPr>
          <w:t>1</w:t>
        </w:r>
        <w:r w:rsidRPr="00F3338E">
          <w:rPr>
            <w:rFonts w:ascii="SimSun" w:eastAsia="SimSun" w:hAnsi="SimSun" w:cs="SimSun" w:hint="eastAsia"/>
            <w:color w:val="333333"/>
          </w:rPr>
          <w:t>，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fdset</w:t>
        </w:r>
        <w:proofErr w:type="spellEnd"/>
        <w:r w:rsidRPr="00F3338E">
          <w:rPr>
            <w:rFonts w:ascii="SimSun" w:eastAsia="SimSun" w:hAnsi="SimSun" w:cs="SimSun" w:hint="eastAsia"/>
            <w:color w:val="333333"/>
          </w:rPr>
          <w:t>是一个位数组，其大小限制为</w:t>
        </w:r>
        <w:r w:rsidRPr="00F3338E">
          <w:rPr>
            <w:rFonts w:ascii="Arial" w:eastAsia="Times New Roman" w:hAnsi="Arial" w:cs="Arial"/>
            <w:color w:val="333333"/>
          </w:rPr>
          <w:t>__FD_SETSIZE</w:t>
        </w:r>
        <w:r w:rsidRPr="00F3338E">
          <w:rPr>
            <w:rFonts w:ascii="SimSun" w:eastAsia="SimSun" w:hAnsi="SimSun" w:cs="SimSun" w:hint="eastAsia"/>
            <w:color w:val="333333"/>
          </w:rPr>
          <w:t>（</w:t>
        </w:r>
        <w:r w:rsidRPr="00F3338E">
          <w:rPr>
            <w:rFonts w:ascii="Arial" w:eastAsia="Times New Roman" w:hAnsi="Arial" w:cs="Arial"/>
            <w:color w:val="333333"/>
          </w:rPr>
          <w:t>1024</w:t>
        </w:r>
        <w:r w:rsidRPr="00F3338E">
          <w:rPr>
            <w:rFonts w:ascii="SimSun" w:eastAsia="SimSun" w:hAnsi="SimSun" w:cs="SimSun" w:hint="eastAsia"/>
            <w:color w:val="333333"/>
          </w:rPr>
          <w:t>），位数组的每一位代表其对应的描述符是否需要被检查。</w:t>
        </w:r>
        <w:r w:rsidRPr="00F3338E">
          <w:rPr>
            <w:rFonts w:ascii="Arial" w:eastAsia="Times New Roman" w:hAnsi="Arial" w:cs="Arial"/>
            <w:color w:val="333333"/>
          </w:rPr>
          <w:br/>
        </w:r>
        <w:r w:rsidRPr="00F3338E">
          <w:rPr>
            <w:rFonts w:ascii="Arial" w:eastAsia="Times New Roman" w:hAnsi="Arial" w:cs="Arial"/>
            <w:color w:val="333333"/>
          </w:rPr>
          <w:br/>
          <w:t>select</w:t>
        </w:r>
        <w:r w:rsidRPr="00F3338E">
          <w:rPr>
            <w:rFonts w:ascii="SimSun" w:eastAsia="SimSun" w:hAnsi="SimSun" w:cs="SimSun" w:hint="eastAsia"/>
            <w:color w:val="333333"/>
          </w:rPr>
          <w:t>的第二三四个参数表示需要关注读、写、错误事件的文件描述符位数组，这些参数既是输入参数也是输出参数，可能会被内核修改用于标示哪些描述符上发生了关注的事件。所以每次调用</w:t>
        </w:r>
        <w:r w:rsidRPr="00F3338E">
          <w:rPr>
            <w:rFonts w:ascii="Arial" w:eastAsia="Times New Roman" w:hAnsi="Arial" w:cs="Arial"/>
            <w:color w:val="333333"/>
          </w:rPr>
          <w:t>select</w:t>
        </w:r>
        <w:r w:rsidRPr="00F3338E">
          <w:rPr>
            <w:rFonts w:ascii="SimSun" w:eastAsia="SimSun" w:hAnsi="SimSun" w:cs="SimSun" w:hint="eastAsia"/>
            <w:color w:val="333333"/>
          </w:rPr>
          <w:t>前都需要重新初始化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fdset</w:t>
        </w:r>
        <w:proofErr w:type="spellEnd"/>
        <w:r w:rsidRPr="00F3338E">
          <w:rPr>
            <w:rFonts w:ascii="SimSun" w:eastAsia="SimSun" w:hAnsi="SimSun" w:cs="SimSun" w:hint="eastAsia"/>
            <w:color w:val="333333"/>
          </w:rPr>
          <w:t>。</w:t>
        </w:r>
        <w:r w:rsidRPr="00F3338E">
          <w:rPr>
            <w:rFonts w:ascii="Arial" w:eastAsia="Times New Roman" w:hAnsi="Arial" w:cs="Arial"/>
            <w:color w:val="333333"/>
          </w:rPr>
          <w:br/>
        </w:r>
        <w:r w:rsidRPr="00F3338E">
          <w:rPr>
            <w:rFonts w:ascii="Arial" w:eastAsia="Times New Roman" w:hAnsi="Arial" w:cs="Arial"/>
            <w:color w:val="333333"/>
          </w:rPr>
          <w:br/>
        </w:r>
        <w:r w:rsidRPr="00F3338E">
          <w:rPr>
            <w:rFonts w:ascii="Arial" w:eastAsia="Times New Roman" w:hAnsi="Arial" w:cs="Arial"/>
            <w:color w:val="FF0000"/>
          </w:rPr>
          <w:t>timeout</w:t>
        </w:r>
        <w:r w:rsidRPr="00F3338E">
          <w:rPr>
            <w:rFonts w:ascii="SimSun" w:eastAsia="SimSun" w:hAnsi="SimSun" w:cs="SimSun" w:hint="eastAsia"/>
            <w:color w:val="FF0000"/>
          </w:rPr>
          <w:t>参数为超时时间，该结构会被内核修改，其值为超时剩余的时间。</w:t>
        </w:r>
        <w:r w:rsidRPr="00F3338E">
          <w:rPr>
            <w:rFonts w:ascii="Arial" w:eastAsia="Times New Roman" w:hAnsi="Arial" w:cs="Arial"/>
            <w:color w:val="FF0000"/>
          </w:rPr>
          <w:br/>
        </w:r>
        <w:r w:rsidRPr="00F3338E">
          <w:rPr>
            <w:rFonts w:ascii="Arial" w:eastAsia="Times New Roman" w:hAnsi="Arial" w:cs="Arial"/>
            <w:color w:val="333333"/>
          </w:rPr>
          <w:t> </w:t>
        </w:r>
        <w:r w:rsidRPr="00F3338E">
          <w:rPr>
            <w:rFonts w:ascii="Arial" w:eastAsia="Times New Roman" w:hAnsi="Arial" w:cs="Arial"/>
            <w:color w:val="333333"/>
          </w:rPr>
          <w:br/>
          <w:t>select</w:t>
        </w:r>
        <w:r w:rsidRPr="00F3338E">
          <w:rPr>
            <w:rFonts w:ascii="SimSun" w:eastAsia="SimSun" w:hAnsi="SimSun" w:cs="SimSun" w:hint="eastAsia"/>
            <w:color w:val="333333"/>
          </w:rPr>
          <w:t>对应于内核中的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sys_select</w:t>
        </w:r>
        <w:proofErr w:type="spellEnd"/>
        <w:r w:rsidRPr="00F3338E">
          <w:rPr>
            <w:rFonts w:ascii="SimSun" w:eastAsia="SimSun" w:hAnsi="SimSun" w:cs="SimSun" w:hint="eastAsia"/>
            <w:color w:val="333333"/>
          </w:rPr>
          <w:t>调用，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sys_select</w:t>
        </w:r>
        <w:proofErr w:type="spellEnd"/>
        <w:r w:rsidRPr="00F3338E">
          <w:rPr>
            <w:rFonts w:ascii="SimSun" w:eastAsia="SimSun" w:hAnsi="SimSun" w:cs="SimSun" w:hint="eastAsia"/>
            <w:color w:val="333333"/>
          </w:rPr>
          <w:t>首先将第二三四个参数指向的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fd_set</w:t>
        </w:r>
        <w:proofErr w:type="spellEnd"/>
        <w:r w:rsidRPr="00F3338E">
          <w:rPr>
            <w:rFonts w:ascii="SimSun" w:eastAsia="SimSun" w:hAnsi="SimSun" w:cs="SimSun" w:hint="eastAsia"/>
            <w:color w:val="333333"/>
          </w:rPr>
          <w:t>拷贝到内核，然后对每个被</w:t>
        </w:r>
        <w:r w:rsidRPr="00F3338E">
          <w:rPr>
            <w:rFonts w:ascii="Arial" w:eastAsia="Times New Roman" w:hAnsi="Arial" w:cs="Arial"/>
            <w:color w:val="333333"/>
          </w:rPr>
          <w:t>SET</w:t>
        </w:r>
        <w:r w:rsidRPr="00F3338E">
          <w:rPr>
            <w:rFonts w:ascii="SimSun" w:eastAsia="SimSun" w:hAnsi="SimSun" w:cs="SimSun" w:hint="eastAsia"/>
            <w:color w:val="333333"/>
          </w:rPr>
          <w:t>的描述符调用进行</w:t>
        </w:r>
        <w:r w:rsidRPr="00F3338E">
          <w:rPr>
            <w:rFonts w:ascii="Arial" w:eastAsia="Times New Roman" w:hAnsi="Arial" w:cs="Arial"/>
            <w:color w:val="333333"/>
          </w:rPr>
          <w:t>poll</w:t>
        </w:r>
        <w:r w:rsidRPr="00F3338E">
          <w:rPr>
            <w:rFonts w:ascii="SimSun" w:eastAsia="SimSun" w:hAnsi="SimSun" w:cs="SimSun" w:hint="eastAsia"/>
            <w:color w:val="333333"/>
          </w:rPr>
          <w:t>，并记录在临时结果中（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fdset</w:t>
        </w:r>
        <w:proofErr w:type="spellEnd"/>
        <w:r w:rsidRPr="00F3338E">
          <w:rPr>
            <w:rFonts w:ascii="SimSun" w:eastAsia="SimSun" w:hAnsi="SimSun" w:cs="SimSun" w:hint="eastAsia"/>
            <w:color w:val="333333"/>
          </w:rPr>
          <w:t>），如果有事件发生，</w:t>
        </w:r>
        <w:r w:rsidRPr="00F3338E">
          <w:rPr>
            <w:rFonts w:ascii="Arial" w:eastAsia="Times New Roman" w:hAnsi="Arial" w:cs="Arial"/>
            <w:color w:val="333333"/>
          </w:rPr>
          <w:t>select</w:t>
        </w:r>
        <w:r w:rsidRPr="00F3338E">
          <w:rPr>
            <w:rFonts w:ascii="SimSun" w:eastAsia="SimSun" w:hAnsi="SimSun" w:cs="SimSun" w:hint="eastAsia"/>
            <w:color w:val="333333"/>
          </w:rPr>
          <w:t>会将临时结果写到用户空间并返回；当轮询一遍后没有任何事件发生时，如果指定了超时时间，则</w:t>
        </w:r>
        <w:r w:rsidRPr="00F3338E">
          <w:rPr>
            <w:rFonts w:ascii="Arial" w:eastAsia="Times New Roman" w:hAnsi="Arial" w:cs="Arial"/>
            <w:color w:val="333333"/>
          </w:rPr>
          <w:t>select</w:t>
        </w:r>
        <w:r w:rsidRPr="00F3338E">
          <w:rPr>
            <w:rFonts w:ascii="SimSun" w:eastAsia="SimSun" w:hAnsi="SimSun" w:cs="SimSun" w:hint="eastAsia"/>
            <w:color w:val="333333"/>
          </w:rPr>
          <w:t>会睡眠到超时，睡眠结束后再进行一次轮询，并将临时结果写到用户空间，然后返回。</w:t>
        </w:r>
        <w:r w:rsidRPr="00F3338E">
          <w:rPr>
            <w:rFonts w:ascii="Arial" w:eastAsia="Times New Roman" w:hAnsi="Arial" w:cs="Arial"/>
            <w:color w:val="333333"/>
          </w:rPr>
          <w:br/>
        </w:r>
        <w:r w:rsidRPr="00F3338E">
          <w:rPr>
            <w:rFonts w:ascii="Arial" w:eastAsia="Times New Roman" w:hAnsi="Arial" w:cs="Arial"/>
            <w:color w:val="333333"/>
          </w:rPr>
          <w:br/>
          <w:t>select</w:t>
        </w:r>
        <w:r w:rsidRPr="00F3338E">
          <w:rPr>
            <w:rFonts w:ascii="SimSun" w:eastAsia="SimSun" w:hAnsi="SimSun" w:cs="SimSun" w:hint="eastAsia"/>
            <w:color w:val="333333"/>
          </w:rPr>
          <w:t>返回后，需要逐一检查关注的描述符是否被</w:t>
        </w:r>
        <w:r w:rsidRPr="00F3338E">
          <w:rPr>
            <w:rFonts w:ascii="Arial" w:eastAsia="Times New Roman" w:hAnsi="Arial" w:cs="Arial"/>
            <w:color w:val="333333"/>
          </w:rPr>
          <w:t>SET</w:t>
        </w:r>
        <w:r w:rsidRPr="00F3338E">
          <w:rPr>
            <w:rFonts w:ascii="SimSun" w:eastAsia="SimSun" w:hAnsi="SimSun" w:cs="SimSun" w:hint="eastAsia"/>
            <w:color w:val="333333"/>
          </w:rPr>
          <w:t>（事件是否发生）。</w:t>
        </w:r>
        <w:r w:rsidRPr="00F3338E">
          <w:rPr>
            <w:rFonts w:ascii="Arial" w:eastAsia="Times New Roman" w:hAnsi="Arial" w:cs="Arial"/>
            <w:color w:val="333333"/>
          </w:rPr>
          <w:br/>
        </w:r>
        <w:r w:rsidRPr="00F3338E">
          <w:rPr>
            <w:rFonts w:ascii="Arial" w:eastAsia="Times New Roman" w:hAnsi="Arial" w:cs="Arial"/>
            <w:color w:val="333333"/>
          </w:rPr>
          <w:br/>
        </w:r>
        <w:r w:rsidRPr="00F3338E">
          <w:rPr>
            <w:rFonts w:ascii="Arial" w:eastAsia="Times New Roman" w:hAnsi="Arial" w:cs="Arial"/>
            <w:b/>
            <w:bCs/>
            <w:color w:val="FF0000"/>
          </w:rPr>
          <w:t>2</w:t>
        </w:r>
        <w:r w:rsidRPr="00F3338E">
          <w:rPr>
            <w:rFonts w:ascii="SimSun" w:eastAsia="SimSun" w:hAnsi="SimSun" w:cs="SimSun" w:hint="eastAsia"/>
            <w:b/>
            <w:bCs/>
            <w:color w:val="FF0000"/>
          </w:rPr>
          <w:t>．</w:t>
        </w:r>
        <w:r w:rsidRPr="00F3338E">
          <w:rPr>
            <w:rFonts w:ascii="Arial" w:eastAsia="Times New Roman" w:hAnsi="Arial" w:cs="Arial"/>
            <w:color w:val="333333"/>
          </w:rPr>
          <w:t>poll</w:t>
        </w:r>
        <w:r w:rsidRPr="00F3338E">
          <w:rPr>
            <w:rFonts w:ascii="SimSun" w:eastAsia="SimSun" w:hAnsi="SimSun" w:cs="SimSun" w:hint="eastAsia"/>
            <w:color w:val="333333"/>
          </w:rPr>
          <w:t>与</w:t>
        </w:r>
        <w:r w:rsidRPr="00F3338E">
          <w:rPr>
            <w:rFonts w:ascii="Arial" w:eastAsia="Times New Roman" w:hAnsi="Arial" w:cs="Arial"/>
            <w:color w:val="333333"/>
          </w:rPr>
          <w:t>select</w:t>
        </w:r>
        <w:r w:rsidRPr="00F3338E">
          <w:rPr>
            <w:rFonts w:ascii="SimSun" w:eastAsia="SimSun" w:hAnsi="SimSun" w:cs="SimSun" w:hint="eastAsia"/>
            <w:color w:val="333333"/>
          </w:rPr>
          <w:t>不同，通过一个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pollfd</w:t>
        </w:r>
        <w:proofErr w:type="spellEnd"/>
        <w:r w:rsidRPr="00F3338E">
          <w:rPr>
            <w:rFonts w:ascii="SimSun" w:eastAsia="SimSun" w:hAnsi="SimSun" w:cs="SimSun" w:hint="eastAsia"/>
            <w:color w:val="333333"/>
          </w:rPr>
          <w:t>数组向内核传递需要关注的事件，故没有描述符个数的限制，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pollfd</w:t>
        </w:r>
        <w:proofErr w:type="spellEnd"/>
        <w:r w:rsidRPr="00F3338E">
          <w:rPr>
            <w:rFonts w:ascii="SimSun" w:eastAsia="SimSun" w:hAnsi="SimSun" w:cs="SimSun" w:hint="eastAsia"/>
            <w:color w:val="333333"/>
          </w:rPr>
          <w:t>中的</w:t>
        </w:r>
        <w:r w:rsidRPr="00F3338E">
          <w:rPr>
            <w:rFonts w:ascii="Arial" w:eastAsia="Times New Roman" w:hAnsi="Arial" w:cs="Arial"/>
            <w:color w:val="333333"/>
          </w:rPr>
          <w:t>events</w:t>
        </w:r>
        <w:r w:rsidRPr="00F3338E">
          <w:rPr>
            <w:rFonts w:ascii="SimSun" w:eastAsia="SimSun" w:hAnsi="SimSun" w:cs="SimSun" w:hint="eastAsia"/>
            <w:color w:val="333333"/>
          </w:rPr>
          <w:t>字段和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revents</w:t>
        </w:r>
        <w:proofErr w:type="spellEnd"/>
        <w:r w:rsidRPr="00F3338E">
          <w:rPr>
            <w:rFonts w:ascii="SimSun" w:eastAsia="SimSun" w:hAnsi="SimSun" w:cs="SimSun" w:hint="eastAsia"/>
            <w:color w:val="333333"/>
          </w:rPr>
          <w:t>分别用于标示关注的事件和发生的事件，故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pollfd</w:t>
        </w:r>
        <w:proofErr w:type="spellEnd"/>
        <w:r w:rsidRPr="00F3338E">
          <w:rPr>
            <w:rFonts w:ascii="SimSun" w:eastAsia="SimSun" w:hAnsi="SimSun" w:cs="SimSun" w:hint="eastAsia"/>
            <w:color w:val="333333"/>
          </w:rPr>
          <w:t>数组只需要被初始化一次。</w:t>
        </w:r>
        <w:r w:rsidRPr="00F3338E">
          <w:rPr>
            <w:rFonts w:ascii="Arial" w:eastAsia="Times New Roman" w:hAnsi="Arial" w:cs="Arial"/>
            <w:color w:val="333333"/>
          </w:rPr>
          <w:br/>
        </w:r>
        <w:r w:rsidRPr="00F3338E">
          <w:rPr>
            <w:rFonts w:ascii="Arial" w:eastAsia="Times New Roman" w:hAnsi="Arial" w:cs="Arial"/>
            <w:color w:val="333333"/>
          </w:rPr>
          <w:br/>
        </w:r>
        <w:r w:rsidRPr="00F3338E">
          <w:rPr>
            <w:rFonts w:ascii="Arial" w:eastAsia="Times New Roman" w:hAnsi="Arial" w:cs="Arial"/>
            <w:color w:val="333333"/>
          </w:rPr>
          <w:lastRenderedPageBreak/>
          <w:t>poll</w:t>
        </w:r>
        <w:r w:rsidRPr="00F3338E">
          <w:rPr>
            <w:rFonts w:ascii="SimSun" w:eastAsia="SimSun" w:hAnsi="SimSun" w:cs="SimSun" w:hint="eastAsia"/>
            <w:color w:val="333333"/>
          </w:rPr>
          <w:t>的实现机制与</w:t>
        </w:r>
        <w:r w:rsidRPr="00F3338E">
          <w:rPr>
            <w:rFonts w:ascii="Arial" w:eastAsia="Times New Roman" w:hAnsi="Arial" w:cs="Arial"/>
            <w:color w:val="333333"/>
          </w:rPr>
          <w:t>select</w:t>
        </w:r>
        <w:r w:rsidRPr="00F3338E">
          <w:rPr>
            <w:rFonts w:ascii="SimSun" w:eastAsia="SimSun" w:hAnsi="SimSun" w:cs="SimSun" w:hint="eastAsia"/>
            <w:color w:val="333333"/>
          </w:rPr>
          <w:t>类似，其对应内核中的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sys_poll</w:t>
        </w:r>
        <w:proofErr w:type="spellEnd"/>
        <w:r w:rsidRPr="00F3338E">
          <w:rPr>
            <w:rFonts w:ascii="SimSun" w:eastAsia="SimSun" w:hAnsi="SimSun" w:cs="SimSun" w:hint="eastAsia"/>
            <w:color w:val="333333"/>
          </w:rPr>
          <w:t>，只不过</w:t>
        </w:r>
        <w:r w:rsidRPr="00F3338E">
          <w:rPr>
            <w:rFonts w:ascii="Arial" w:eastAsia="Times New Roman" w:hAnsi="Arial" w:cs="Arial"/>
            <w:color w:val="333333"/>
          </w:rPr>
          <w:t>poll</w:t>
        </w:r>
        <w:r w:rsidRPr="00F3338E">
          <w:rPr>
            <w:rFonts w:ascii="SimSun" w:eastAsia="SimSun" w:hAnsi="SimSun" w:cs="SimSun" w:hint="eastAsia"/>
            <w:color w:val="333333"/>
          </w:rPr>
          <w:t>向内核传递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pollfd</w:t>
        </w:r>
        <w:proofErr w:type="spellEnd"/>
        <w:r w:rsidRPr="00F3338E">
          <w:rPr>
            <w:rFonts w:ascii="SimSun" w:eastAsia="SimSun" w:hAnsi="SimSun" w:cs="SimSun" w:hint="eastAsia"/>
            <w:color w:val="333333"/>
          </w:rPr>
          <w:t>数组，然后对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pollfd</w:t>
        </w:r>
        <w:proofErr w:type="spellEnd"/>
        <w:r w:rsidRPr="00F3338E">
          <w:rPr>
            <w:rFonts w:ascii="SimSun" w:eastAsia="SimSun" w:hAnsi="SimSun" w:cs="SimSun" w:hint="eastAsia"/>
            <w:color w:val="333333"/>
          </w:rPr>
          <w:t>中的每个描述符进行</w:t>
        </w:r>
        <w:r w:rsidRPr="00F3338E">
          <w:rPr>
            <w:rFonts w:ascii="Arial" w:eastAsia="Times New Roman" w:hAnsi="Arial" w:cs="Arial"/>
            <w:color w:val="333333"/>
          </w:rPr>
          <w:t>poll</w:t>
        </w:r>
        <w:r w:rsidRPr="00F3338E">
          <w:rPr>
            <w:rFonts w:ascii="SimSun" w:eastAsia="SimSun" w:hAnsi="SimSun" w:cs="SimSun" w:hint="eastAsia"/>
            <w:color w:val="333333"/>
          </w:rPr>
          <w:t>，相比处理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fdset</w:t>
        </w:r>
        <w:proofErr w:type="spellEnd"/>
        <w:r w:rsidRPr="00F3338E">
          <w:rPr>
            <w:rFonts w:ascii="SimSun" w:eastAsia="SimSun" w:hAnsi="SimSun" w:cs="SimSun" w:hint="eastAsia"/>
            <w:color w:val="333333"/>
          </w:rPr>
          <w:t>来说，</w:t>
        </w:r>
        <w:r w:rsidRPr="00F3338E">
          <w:rPr>
            <w:rFonts w:ascii="Arial" w:eastAsia="Times New Roman" w:hAnsi="Arial" w:cs="Arial"/>
            <w:color w:val="333333"/>
          </w:rPr>
          <w:t>poll</w:t>
        </w:r>
        <w:r w:rsidRPr="00F3338E">
          <w:rPr>
            <w:rFonts w:ascii="SimSun" w:eastAsia="SimSun" w:hAnsi="SimSun" w:cs="SimSun" w:hint="eastAsia"/>
            <w:color w:val="333333"/>
          </w:rPr>
          <w:t>效率更高。</w:t>
        </w:r>
        <w:r w:rsidRPr="00F3338E">
          <w:rPr>
            <w:rFonts w:ascii="Arial" w:eastAsia="Times New Roman" w:hAnsi="Arial" w:cs="Arial"/>
            <w:color w:val="333333"/>
          </w:rPr>
          <w:br/>
        </w:r>
        <w:r w:rsidRPr="00F3338E">
          <w:rPr>
            <w:rFonts w:ascii="Arial" w:eastAsia="Times New Roman" w:hAnsi="Arial" w:cs="Arial"/>
            <w:color w:val="333333"/>
          </w:rPr>
          <w:br/>
          <w:t>poll</w:t>
        </w:r>
        <w:r w:rsidRPr="00F3338E">
          <w:rPr>
            <w:rFonts w:ascii="SimSun" w:eastAsia="SimSun" w:hAnsi="SimSun" w:cs="SimSun" w:hint="eastAsia"/>
            <w:color w:val="333333"/>
          </w:rPr>
          <w:t>返回后，需要对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pollfd</w:t>
        </w:r>
        <w:proofErr w:type="spellEnd"/>
        <w:r w:rsidRPr="00F3338E">
          <w:rPr>
            <w:rFonts w:ascii="SimSun" w:eastAsia="SimSun" w:hAnsi="SimSun" w:cs="SimSun" w:hint="eastAsia"/>
            <w:color w:val="333333"/>
          </w:rPr>
          <w:t>中的每个元素检查其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revents</w:t>
        </w:r>
        <w:proofErr w:type="spellEnd"/>
        <w:r w:rsidRPr="00F3338E">
          <w:rPr>
            <w:rFonts w:ascii="SimSun" w:eastAsia="SimSun" w:hAnsi="SimSun" w:cs="SimSun" w:hint="eastAsia"/>
            <w:color w:val="333333"/>
          </w:rPr>
          <w:t>值，来得指事件是否发生。</w:t>
        </w:r>
        <w:r w:rsidRPr="00F3338E">
          <w:rPr>
            <w:rFonts w:ascii="Arial" w:eastAsia="Times New Roman" w:hAnsi="Arial" w:cs="Arial"/>
            <w:color w:val="333333"/>
          </w:rPr>
          <w:br/>
        </w:r>
        <w:r w:rsidRPr="00F3338E">
          <w:rPr>
            <w:rFonts w:ascii="Arial" w:eastAsia="Times New Roman" w:hAnsi="Arial" w:cs="Arial"/>
            <w:color w:val="333333"/>
          </w:rPr>
          <w:br/>
        </w:r>
        <w:r w:rsidRPr="00F3338E">
          <w:rPr>
            <w:rFonts w:ascii="Arial" w:eastAsia="Times New Roman" w:hAnsi="Arial" w:cs="Arial"/>
            <w:b/>
            <w:bCs/>
            <w:color w:val="FF0000"/>
          </w:rPr>
          <w:t>3</w:t>
        </w:r>
        <w:r w:rsidRPr="00F3338E">
          <w:rPr>
            <w:rFonts w:ascii="SimSun" w:eastAsia="SimSun" w:hAnsi="SimSun" w:cs="SimSun" w:hint="eastAsia"/>
            <w:b/>
            <w:bCs/>
            <w:color w:val="FF0000"/>
          </w:rPr>
          <w:t>．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epoll</w:t>
        </w:r>
        <w:proofErr w:type="spellEnd"/>
        <w:r w:rsidRPr="00F3338E">
          <w:rPr>
            <w:rFonts w:ascii="SimSun" w:eastAsia="SimSun" w:hAnsi="SimSun" w:cs="SimSun" w:hint="eastAsia"/>
            <w:color w:val="333333"/>
          </w:rPr>
          <w:t>通过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epoll_create</w:t>
        </w:r>
        <w:proofErr w:type="spellEnd"/>
        <w:r w:rsidRPr="00F3338E">
          <w:rPr>
            <w:rFonts w:ascii="SimSun" w:eastAsia="SimSun" w:hAnsi="SimSun" w:cs="SimSun" w:hint="eastAsia"/>
            <w:color w:val="333333"/>
          </w:rPr>
          <w:t>创建一个用于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epoll</w:t>
        </w:r>
        <w:proofErr w:type="spellEnd"/>
        <w:r w:rsidRPr="00F3338E">
          <w:rPr>
            <w:rFonts w:ascii="SimSun" w:eastAsia="SimSun" w:hAnsi="SimSun" w:cs="SimSun" w:hint="eastAsia"/>
            <w:color w:val="333333"/>
          </w:rPr>
          <w:t>轮询的描述符，通过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epoll_ctl</w:t>
        </w:r>
        <w:proofErr w:type="spellEnd"/>
        <w:r w:rsidRPr="00F3338E">
          <w:rPr>
            <w:rFonts w:ascii="SimSun" w:eastAsia="SimSun" w:hAnsi="SimSun" w:cs="SimSun" w:hint="eastAsia"/>
            <w:color w:val="333333"/>
          </w:rPr>
          <w:t>添加</w:t>
        </w:r>
        <w:r w:rsidRPr="00F3338E">
          <w:rPr>
            <w:rFonts w:ascii="Arial" w:eastAsia="Times New Roman" w:hAnsi="Arial" w:cs="Arial"/>
            <w:color w:val="333333"/>
          </w:rPr>
          <w:t>/</w:t>
        </w:r>
        <w:r w:rsidRPr="00F3338E">
          <w:rPr>
            <w:rFonts w:ascii="SimSun" w:eastAsia="SimSun" w:hAnsi="SimSun" w:cs="SimSun" w:hint="eastAsia"/>
            <w:color w:val="333333"/>
          </w:rPr>
          <w:t>修改</w:t>
        </w:r>
        <w:r w:rsidRPr="00F3338E">
          <w:rPr>
            <w:rFonts w:ascii="Arial" w:eastAsia="Times New Roman" w:hAnsi="Arial" w:cs="Arial"/>
            <w:color w:val="333333"/>
          </w:rPr>
          <w:t>/</w:t>
        </w:r>
        <w:r w:rsidRPr="00F3338E">
          <w:rPr>
            <w:rFonts w:ascii="SimSun" w:eastAsia="SimSun" w:hAnsi="SimSun" w:cs="SimSun" w:hint="eastAsia"/>
            <w:color w:val="333333"/>
          </w:rPr>
          <w:t>删除事件，通过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epoll_wait</w:t>
        </w:r>
        <w:proofErr w:type="spellEnd"/>
        <w:r w:rsidRPr="00F3338E">
          <w:rPr>
            <w:rFonts w:ascii="SimSun" w:eastAsia="SimSun" w:hAnsi="SimSun" w:cs="SimSun" w:hint="eastAsia"/>
            <w:color w:val="333333"/>
          </w:rPr>
          <w:t>检查事件，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epoll_wait</w:t>
        </w:r>
        <w:proofErr w:type="spellEnd"/>
        <w:r w:rsidRPr="00F3338E">
          <w:rPr>
            <w:rFonts w:ascii="SimSun" w:eastAsia="SimSun" w:hAnsi="SimSun" w:cs="SimSun" w:hint="eastAsia"/>
            <w:color w:val="333333"/>
          </w:rPr>
          <w:t>的第二个参数用于存放结果。</w:t>
        </w:r>
        <w:r w:rsidRPr="00F3338E">
          <w:rPr>
            <w:rFonts w:ascii="Arial" w:eastAsia="Times New Roman" w:hAnsi="Arial" w:cs="Arial"/>
            <w:color w:val="333333"/>
          </w:rPr>
          <w:br/>
        </w:r>
        <w:r w:rsidRPr="00F3338E">
          <w:rPr>
            <w:rFonts w:ascii="Arial" w:eastAsia="Times New Roman" w:hAnsi="Arial" w:cs="Arial"/>
            <w:color w:val="333333"/>
          </w:rPr>
          <w:br/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epoll</w:t>
        </w:r>
        <w:proofErr w:type="spellEnd"/>
        <w:r w:rsidRPr="00F3338E">
          <w:rPr>
            <w:rFonts w:ascii="SimSun" w:eastAsia="SimSun" w:hAnsi="SimSun" w:cs="SimSun" w:hint="eastAsia"/>
            <w:color w:val="333333"/>
          </w:rPr>
          <w:t>与</w:t>
        </w:r>
        <w:r w:rsidRPr="00F3338E">
          <w:rPr>
            <w:rFonts w:ascii="Arial" w:eastAsia="Times New Roman" w:hAnsi="Arial" w:cs="Arial"/>
            <w:color w:val="333333"/>
          </w:rPr>
          <w:t>select</w:t>
        </w:r>
        <w:r w:rsidRPr="00F3338E">
          <w:rPr>
            <w:rFonts w:ascii="SimSun" w:eastAsia="SimSun" w:hAnsi="SimSun" w:cs="SimSun" w:hint="eastAsia"/>
            <w:color w:val="333333"/>
          </w:rPr>
          <w:t>、</w:t>
        </w:r>
        <w:r w:rsidRPr="00F3338E">
          <w:rPr>
            <w:rFonts w:ascii="Arial" w:eastAsia="Times New Roman" w:hAnsi="Arial" w:cs="Arial"/>
            <w:color w:val="333333"/>
          </w:rPr>
          <w:t>poll</w:t>
        </w:r>
        <w:r w:rsidRPr="00F3338E">
          <w:rPr>
            <w:rFonts w:ascii="SimSun" w:eastAsia="SimSun" w:hAnsi="SimSun" w:cs="SimSun" w:hint="eastAsia"/>
            <w:color w:val="333333"/>
          </w:rPr>
          <w:t>不同，首先，其不用每次调用都向内核拷贝事件描述信息，在第一次调用后，事件信息就会与对应的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epoll</w:t>
        </w:r>
        <w:proofErr w:type="spellEnd"/>
        <w:r w:rsidRPr="00F3338E">
          <w:rPr>
            <w:rFonts w:ascii="SimSun" w:eastAsia="SimSun" w:hAnsi="SimSun" w:cs="SimSun" w:hint="eastAsia"/>
            <w:color w:val="333333"/>
          </w:rPr>
          <w:t>描述符关联起来。另外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epoll</w:t>
        </w:r>
        <w:proofErr w:type="spellEnd"/>
        <w:r w:rsidRPr="00F3338E">
          <w:rPr>
            <w:rFonts w:ascii="SimSun" w:eastAsia="SimSun" w:hAnsi="SimSun" w:cs="SimSun" w:hint="eastAsia"/>
            <w:color w:val="333333"/>
          </w:rPr>
          <w:t>不是通过轮询，而是通过在等待的描述符上注册回调函数，当事件发生时，回调函数负责把发生的事件存储在就绪事件链表中，最后写到用户空间。</w:t>
        </w:r>
        <w:r w:rsidRPr="00F3338E">
          <w:rPr>
            <w:rFonts w:ascii="Arial" w:eastAsia="Times New Roman" w:hAnsi="Arial" w:cs="Arial"/>
            <w:color w:val="333333"/>
          </w:rPr>
          <w:br/>
        </w:r>
        <w:r w:rsidRPr="00F3338E">
          <w:rPr>
            <w:rFonts w:ascii="Arial" w:eastAsia="Times New Roman" w:hAnsi="Arial" w:cs="Arial"/>
            <w:color w:val="333333"/>
          </w:rPr>
          <w:br/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epoll</w:t>
        </w:r>
        <w:proofErr w:type="spellEnd"/>
        <w:r w:rsidRPr="00F3338E">
          <w:rPr>
            <w:rFonts w:ascii="SimSun" w:eastAsia="SimSun" w:hAnsi="SimSun" w:cs="SimSun" w:hint="eastAsia"/>
            <w:color w:val="333333"/>
          </w:rPr>
          <w:t>返回后，该参数指向的缓冲区中即为发生的事件，对缓冲区中每个元素进行处理即可，而不需要像</w:t>
        </w:r>
        <w:r w:rsidRPr="00F3338E">
          <w:rPr>
            <w:rFonts w:ascii="Arial" w:eastAsia="Times New Roman" w:hAnsi="Arial" w:cs="Arial"/>
            <w:color w:val="333333"/>
          </w:rPr>
          <w:t>poll</w:t>
        </w:r>
        <w:r w:rsidRPr="00F3338E">
          <w:rPr>
            <w:rFonts w:ascii="SimSun" w:eastAsia="SimSun" w:hAnsi="SimSun" w:cs="SimSun" w:hint="eastAsia"/>
            <w:color w:val="333333"/>
          </w:rPr>
          <w:t>、</w:t>
        </w:r>
        <w:r w:rsidRPr="00F3338E">
          <w:rPr>
            <w:rFonts w:ascii="Arial" w:eastAsia="Times New Roman" w:hAnsi="Arial" w:cs="Arial"/>
            <w:color w:val="333333"/>
          </w:rPr>
          <w:t>select</w:t>
        </w:r>
        <w:r w:rsidRPr="00F3338E">
          <w:rPr>
            <w:rFonts w:ascii="SimSun" w:eastAsia="SimSun" w:hAnsi="SimSun" w:cs="SimSun" w:hint="eastAsia"/>
            <w:color w:val="333333"/>
          </w:rPr>
          <w:t>那样进行轮询检查。</w:t>
        </w:r>
        <w:r w:rsidRPr="00F3338E">
          <w:rPr>
            <w:rFonts w:ascii="Arial" w:eastAsia="Times New Roman" w:hAnsi="Arial" w:cs="Arial"/>
            <w:color w:val="333333"/>
          </w:rPr>
          <w:br/>
        </w:r>
        <w:r w:rsidRPr="00F3338E">
          <w:rPr>
            <w:rFonts w:ascii="Arial" w:eastAsia="Times New Roman" w:hAnsi="Arial" w:cs="Arial"/>
            <w:color w:val="333333"/>
          </w:rPr>
          <w:br/>
        </w:r>
        <w:r w:rsidRPr="00F3338E">
          <w:rPr>
            <w:rFonts w:ascii="Arial" w:eastAsia="Times New Roman" w:hAnsi="Arial" w:cs="Arial"/>
            <w:b/>
            <w:bCs/>
            <w:color w:val="FF0000"/>
          </w:rPr>
          <w:t>select</w:t>
        </w:r>
        <w:r w:rsidRPr="00F3338E">
          <w:rPr>
            <w:rFonts w:ascii="SimSun" w:eastAsia="SimSun" w:hAnsi="SimSun" w:cs="SimSun" w:hint="eastAsia"/>
            <w:b/>
            <w:bCs/>
            <w:color w:val="FF0000"/>
          </w:rPr>
          <w:t>、</w:t>
        </w:r>
        <w:r w:rsidRPr="00F3338E">
          <w:rPr>
            <w:rFonts w:ascii="Arial" w:eastAsia="Times New Roman" w:hAnsi="Arial" w:cs="Arial"/>
            <w:b/>
            <w:bCs/>
            <w:color w:val="FF0000"/>
          </w:rPr>
          <w:t>poll</w:t>
        </w:r>
        <w:r w:rsidRPr="00F3338E">
          <w:rPr>
            <w:rFonts w:ascii="SimSun" w:eastAsia="SimSun" w:hAnsi="SimSun" w:cs="SimSun" w:hint="eastAsia"/>
            <w:b/>
            <w:bCs/>
            <w:color w:val="FF0000"/>
          </w:rPr>
          <w:t>、</w:t>
        </w:r>
        <w:proofErr w:type="spellStart"/>
        <w:r w:rsidRPr="00F3338E">
          <w:rPr>
            <w:rFonts w:ascii="Arial" w:eastAsia="Times New Roman" w:hAnsi="Arial" w:cs="Arial"/>
            <w:b/>
            <w:bCs/>
            <w:color w:val="FF0000"/>
          </w:rPr>
          <w:t>epoll_wait</w:t>
        </w:r>
        <w:proofErr w:type="spellEnd"/>
        <w:r w:rsidRPr="00F3338E">
          <w:rPr>
            <w:rFonts w:ascii="SimSun" w:eastAsia="SimSun" w:hAnsi="SimSun" w:cs="SimSun" w:hint="eastAsia"/>
            <w:b/>
            <w:bCs/>
            <w:color w:val="FF0000"/>
          </w:rPr>
          <w:t>性能对比</w:t>
        </w:r>
        <w:r w:rsidRPr="00F3338E">
          <w:rPr>
            <w:rFonts w:ascii="Arial" w:eastAsia="Times New Roman" w:hAnsi="Arial" w:cs="Arial"/>
            <w:color w:val="333333"/>
          </w:rPr>
          <w:br/>
          <w:t>select</w:t>
        </w:r>
        <w:r w:rsidRPr="00F3338E">
          <w:rPr>
            <w:rFonts w:ascii="SimSun" w:eastAsia="SimSun" w:hAnsi="SimSun" w:cs="SimSun" w:hint="eastAsia"/>
            <w:color w:val="333333"/>
          </w:rPr>
          <w:t>、</w:t>
        </w:r>
        <w:r w:rsidRPr="00F3338E">
          <w:rPr>
            <w:rFonts w:ascii="Arial" w:eastAsia="Times New Roman" w:hAnsi="Arial" w:cs="Arial"/>
            <w:color w:val="333333"/>
          </w:rPr>
          <w:t>poll</w:t>
        </w:r>
        <w:r w:rsidRPr="00F3338E">
          <w:rPr>
            <w:rFonts w:ascii="SimSun" w:eastAsia="SimSun" w:hAnsi="SimSun" w:cs="SimSun" w:hint="eastAsia"/>
            <w:color w:val="333333"/>
          </w:rPr>
          <w:t>的内部实现机制相似，性能差别主要在于向内核传递参数以及对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fdset</w:t>
        </w:r>
        <w:proofErr w:type="spellEnd"/>
        <w:r w:rsidRPr="00F3338E">
          <w:rPr>
            <w:rFonts w:ascii="SimSun" w:eastAsia="SimSun" w:hAnsi="SimSun" w:cs="SimSun" w:hint="eastAsia"/>
            <w:color w:val="333333"/>
          </w:rPr>
          <w:t>的位操作上，另外，</w:t>
        </w:r>
        <w:r w:rsidRPr="00F3338E">
          <w:rPr>
            <w:rFonts w:ascii="Arial" w:eastAsia="Times New Roman" w:hAnsi="Arial" w:cs="Arial"/>
            <w:color w:val="333333"/>
          </w:rPr>
          <w:t>select</w:t>
        </w:r>
        <w:r w:rsidRPr="00F3338E">
          <w:rPr>
            <w:rFonts w:ascii="SimSun" w:eastAsia="SimSun" w:hAnsi="SimSun" w:cs="SimSun" w:hint="eastAsia"/>
            <w:color w:val="333333"/>
          </w:rPr>
          <w:t>存在描述符数的硬限制，不能处理很大的描述符集合。这里主要考察</w:t>
        </w:r>
        <w:r w:rsidRPr="00F3338E">
          <w:rPr>
            <w:rFonts w:ascii="Arial" w:eastAsia="Times New Roman" w:hAnsi="Arial" w:cs="Arial"/>
            <w:color w:val="333333"/>
          </w:rPr>
          <w:t>poll</w:t>
        </w:r>
        <w:r w:rsidRPr="00F3338E">
          <w:rPr>
            <w:rFonts w:ascii="SimSun" w:eastAsia="SimSun" w:hAnsi="SimSun" w:cs="SimSun" w:hint="eastAsia"/>
            <w:color w:val="333333"/>
          </w:rPr>
          <w:t>与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epoll</w:t>
        </w:r>
        <w:proofErr w:type="spellEnd"/>
        <w:r w:rsidRPr="00F3338E">
          <w:rPr>
            <w:rFonts w:ascii="SimSun" w:eastAsia="SimSun" w:hAnsi="SimSun" w:cs="SimSun" w:hint="eastAsia"/>
            <w:color w:val="333333"/>
          </w:rPr>
          <w:t>在不同大小描述符集合的情况下性能的差异。</w:t>
        </w:r>
        <w:r w:rsidRPr="00F3338E">
          <w:rPr>
            <w:rFonts w:ascii="Arial" w:eastAsia="Times New Roman" w:hAnsi="Arial" w:cs="Arial"/>
            <w:color w:val="333333"/>
          </w:rPr>
          <w:br/>
        </w:r>
        <w:r w:rsidRPr="00F3338E">
          <w:rPr>
            <w:rFonts w:ascii="Arial" w:eastAsia="Times New Roman" w:hAnsi="Arial" w:cs="Arial"/>
            <w:color w:val="333333"/>
          </w:rPr>
          <w:br/>
        </w:r>
        <w:r w:rsidRPr="00F3338E">
          <w:rPr>
            <w:rFonts w:ascii="SimSun" w:eastAsia="SimSun" w:hAnsi="SimSun" w:cs="SimSun" w:hint="eastAsia"/>
            <w:color w:val="333333"/>
          </w:rPr>
          <w:t>测试程序会统计在不同的文件描述符集合的情况下，</w:t>
        </w:r>
        <w:r w:rsidRPr="00F3338E">
          <w:rPr>
            <w:rFonts w:ascii="Arial" w:eastAsia="Times New Roman" w:hAnsi="Arial" w:cs="Arial"/>
            <w:color w:val="333333"/>
          </w:rPr>
          <w:t>1s</w:t>
        </w:r>
        <w:r w:rsidRPr="00F3338E">
          <w:rPr>
            <w:rFonts w:ascii="SimSun" w:eastAsia="SimSun" w:hAnsi="SimSun" w:cs="SimSun" w:hint="eastAsia"/>
            <w:color w:val="333333"/>
          </w:rPr>
          <w:t>内</w:t>
        </w:r>
        <w:r w:rsidRPr="00F3338E">
          <w:rPr>
            <w:rFonts w:ascii="Arial" w:eastAsia="Times New Roman" w:hAnsi="Arial" w:cs="Arial"/>
            <w:color w:val="333333"/>
          </w:rPr>
          <w:t>poll</w:t>
        </w:r>
        <w:r w:rsidRPr="00F3338E">
          <w:rPr>
            <w:rFonts w:ascii="SimSun" w:eastAsia="SimSun" w:hAnsi="SimSun" w:cs="SimSun" w:hint="eastAsia"/>
            <w:color w:val="333333"/>
          </w:rPr>
          <w:t>与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epoll</w:t>
        </w:r>
        <w:proofErr w:type="spellEnd"/>
        <w:r w:rsidRPr="00F3338E">
          <w:rPr>
            <w:rFonts w:ascii="SimSun" w:eastAsia="SimSun" w:hAnsi="SimSun" w:cs="SimSun" w:hint="eastAsia"/>
            <w:color w:val="333333"/>
          </w:rPr>
          <w:t>调用的次数。统计结果如下，从结果可以看出，对</w:t>
        </w:r>
        <w:r w:rsidRPr="00F3338E">
          <w:rPr>
            <w:rFonts w:ascii="Arial" w:eastAsia="Times New Roman" w:hAnsi="Arial" w:cs="Arial"/>
            <w:color w:val="333333"/>
          </w:rPr>
          <w:t>poll</w:t>
        </w:r>
        <w:r w:rsidRPr="00F3338E">
          <w:rPr>
            <w:rFonts w:ascii="SimSun" w:eastAsia="SimSun" w:hAnsi="SimSun" w:cs="SimSun" w:hint="eastAsia"/>
            <w:color w:val="333333"/>
          </w:rPr>
          <w:t>而言，每秒钟内的系统调用数目虽集合增大而很快降低，而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epoll</w:t>
        </w:r>
        <w:proofErr w:type="spellEnd"/>
        <w:r w:rsidRPr="00F3338E">
          <w:rPr>
            <w:rFonts w:ascii="SimSun" w:eastAsia="SimSun" w:hAnsi="SimSun" w:cs="SimSun" w:hint="eastAsia"/>
            <w:color w:val="333333"/>
          </w:rPr>
          <w:t>基本保持不变，具有很好的扩展性。</w:t>
        </w:r>
      </w:ins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2235"/>
        <w:gridCol w:w="1984"/>
        <w:gridCol w:w="1985"/>
      </w:tblGrid>
      <w:tr w:rsidR="00F3338E" w:rsidRPr="00F3338E" w:rsidTr="00F3338E">
        <w:trPr>
          <w:tblCellSpacing w:w="0" w:type="dxa"/>
        </w:trPr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338E" w:rsidRPr="00F3338E" w:rsidRDefault="00F3338E" w:rsidP="00F3338E">
            <w:pPr>
              <w:wordWrap w:val="0"/>
              <w:spacing w:after="0" w:line="360" w:lineRule="atLeast"/>
              <w:rPr>
                <w:rFonts w:ascii="Verdana" w:eastAsia="Times New Roman" w:hAnsi="Verdana" w:cs="Times New Roman"/>
                <w:color w:val="333333"/>
              </w:rPr>
            </w:pPr>
            <w:r w:rsidRPr="00F3338E">
              <w:rPr>
                <w:rFonts w:ascii="SimSun" w:eastAsia="SimSun" w:hAnsi="SimSun" w:cs="Times New Roman" w:hint="eastAsia"/>
                <w:color w:val="333333"/>
              </w:rPr>
              <w:t>描述符集合大小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338E" w:rsidRPr="00F3338E" w:rsidRDefault="00F3338E" w:rsidP="00F3338E">
            <w:pPr>
              <w:wordWrap w:val="0"/>
              <w:spacing w:after="0" w:line="360" w:lineRule="atLeast"/>
              <w:rPr>
                <w:rFonts w:ascii="Verdana" w:eastAsia="Times New Roman" w:hAnsi="Verdana" w:cs="Times New Roman"/>
                <w:color w:val="333333"/>
              </w:rPr>
            </w:pPr>
            <w:r w:rsidRPr="00F3338E">
              <w:rPr>
                <w:rFonts w:ascii="Verdana" w:eastAsia="Times New Roman" w:hAnsi="Verdana" w:cs="Times New Roman"/>
                <w:color w:val="333333"/>
              </w:rPr>
              <w:t>poll</w:t>
            </w:r>
          </w:p>
        </w:tc>
        <w:tc>
          <w:tcPr>
            <w:tcW w:w="19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338E" w:rsidRPr="00F3338E" w:rsidRDefault="00F3338E" w:rsidP="00F3338E">
            <w:pPr>
              <w:wordWrap w:val="0"/>
              <w:spacing w:after="0" w:line="360" w:lineRule="atLeast"/>
              <w:rPr>
                <w:rFonts w:ascii="Verdana" w:eastAsia="Times New Roman" w:hAnsi="Verdana" w:cs="Times New Roman"/>
                <w:color w:val="333333"/>
              </w:rPr>
            </w:pPr>
            <w:proofErr w:type="spellStart"/>
            <w:r w:rsidRPr="00F3338E">
              <w:rPr>
                <w:rFonts w:ascii="Verdana" w:eastAsia="Times New Roman" w:hAnsi="Verdana" w:cs="Times New Roman"/>
                <w:color w:val="333333"/>
              </w:rPr>
              <w:t>epoll</w:t>
            </w:r>
            <w:proofErr w:type="spellEnd"/>
          </w:p>
        </w:tc>
      </w:tr>
      <w:tr w:rsidR="00F3338E" w:rsidRPr="00F3338E" w:rsidTr="00F3338E">
        <w:trPr>
          <w:tblCellSpacing w:w="0" w:type="dxa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338E" w:rsidRPr="00F3338E" w:rsidRDefault="00F3338E" w:rsidP="00F3338E">
            <w:pPr>
              <w:wordWrap w:val="0"/>
              <w:spacing w:after="0" w:line="360" w:lineRule="atLeast"/>
              <w:rPr>
                <w:rFonts w:ascii="Verdana" w:eastAsia="Times New Roman" w:hAnsi="Verdana" w:cs="Times New Roman"/>
                <w:color w:val="333333"/>
              </w:rPr>
            </w:pPr>
            <w:r w:rsidRPr="00F3338E">
              <w:rPr>
                <w:rFonts w:ascii="Verdana" w:eastAsia="Times New Roman" w:hAnsi="Verdana" w:cs="Times New Roman"/>
                <w:color w:val="333333"/>
              </w:rPr>
              <w:t>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338E" w:rsidRPr="00F3338E" w:rsidRDefault="00F3338E" w:rsidP="00F3338E">
            <w:pPr>
              <w:wordWrap w:val="0"/>
              <w:spacing w:after="0" w:line="360" w:lineRule="atLeast"/>
              <w:rPr>
                <w:rFonts w:ascii="Verdana" w:eastAsia="Times New Roman" w:hAnsi="Verdana" w:cs="Times New Roman"/>
                <w:color w:val="333333"/>
              </w:rPr>
            </w:pPr>
            <w:r w:rsidRPr="00F3338E">
              <w:rPr>
                <w:rFonts w:ascii="Verdana" w:eastAsia="Times New Roman" w:hAnsi="Verdana" w:cs="Times New Roman"/>
                <w:color w:val="333333"/>
              </w:rPr>
              <w:t>331598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338E" w:rsidRPr="00F3338E" w:rsidRDefault="00F3338E" w:rsidP="00F3338E">
            <w:pPr>
              <w:wordWrap w:val="0"/>
              <w:spacing w:after="0" w:line="360" w:lineRule="atLeast"/>
              <w:rPr>
                <w:rFonts w:ascii="Verdana" w:eastAsia="Times New Roman" w:hAnsi="Verdana" w:cs="Times New Roman"/>
                <w:color w:val="333333"/>
              </w:rPr>
            </w:pPr>
            <w:r w:rsidRPr="00F3338E">
              <w:rPr>
                <w:rFonts w:ascii="Verdana" w:eastAsia="Times New Roman" w:hAnsi="Verdana" w:cs="Times New Roman"/>
                <w:color w:val="333333"/>
              </w:rPr>
              <w:t>258604</w:t>
            </w:r>
          </w:p>
        </w:tc>
      </w:tr>
      <w:tr w:rsidR="00F3338E" w:rsidRPr="00F3338E" w:rsidTr="00F3338E">
        <w:trPr>
          <w:tblCellSpacing w:w="0" w:type="dxa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338E" w:rsidRPr="00F3338E" w:rsidRDefault="00F3338E" w:rsidP="00F3338E">
            <w:pPr>
              <w:wordWrap w:val="0"/>
              <w:spacing w:after="0" w:line="360" w:lineRule="atLeast"/>
              <w:rPr>
                <w:rFonts w:ascii="Verdana" w:eastAsia="Times New Roman" w:hAnsi="Verdana" w:cs="Times New Roman"/>
                <w:color w:val="333333"/>
              </w:rPr>
            </w:pPr>
            <w:r w:rsidRPr="00F3338E">
              <w:rPr>
                <w:rFonts w:ascii="Verdana" w:eastAsia="Times New Roman" w:hAnsi="Verdana" w:cs="Times New Roman"/>
                <w:color w:val="333333"/>
              </w:rPr>
              <w:t>10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338E" w:rsidRPr="00F3338E" w:rsidRDefault="00F3338E" w:rsidP="00F3338E">
            <w:pPr>
              <w:wordWrap w:val="0"/>
              <w:spacing w:after="0" w:line="360" w:lineRule="atLeast"/>
              <w:rPr>
                <w:rFonts w:ascii="Verdana" w:eastAsia="Times New Roman" w:hAnsi="Verdana" w:cs="Times New Roman"/>
                <w:color w:val="333333"/>
              </w:rPr>
            </w:pPr>
            <w:r w:rsidRPr="00F3338E">
              <w:rPr>
                <w:rFonts w:ascii="Verdana" w:eastAsia="Times New Roman" w:hAnsi="Verdana" w:cs="Times New Roman"/>
                <w:color w:val="333333"/>
              </w:rPr>
              <w:t>330648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338E" w:rsidRPr="00F3338E" w:rsidRDefault="00F3338E" w:rsidP="00F3338E">
            <w:pPr>
              <w:wordWrap w:val="0"/>
              <w:spacing w:after="0" w:line="360" w:lineRule="atLeast"/>
              <w:rPr>
                <w:rFonts w:ascii="Verdana" w:eastAsia="Times New Roman" w:hAnsi="Verdana" w:cs="Times New Roman"/>
                <w:color w:val="333333"/>
              </w:rPr>
            </w:pPr>
            <w:r w:rsidRPr="00F3338E">
              <w:rPr>
                <w:rFonts w:ascii="Verdana" w:eastAsia="Times New Roman" w:hAnsi="Verdana" w:cs="Times New Roman"/>
                <w:color w:val="333333"/>
              </w:rPr>
              <w:t>297033</w:t>
            </w:r>
          </w:p>
        </w:tc>
      </w:tr>
      <w:tr w:rsidR="00F3338E" w:rsidRPr="00F3338E" w:rsidTr="00F3338E">
        <w:trPr>
          <w:tblCellSpacing w:w="0" w:type="dxa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338E" w:rsidRPr="00F3338E" w:rsidRDefault="00F3338E" w:rsidP="00F3338E">
            <w:pPr>
              <w:wordWrap w:val="0"/>
              <w:spacing w:after="0" w:line="360" w:lineRule="atLeast"/>
              <w:rPr>
                <w:rFonts w:ascii="Verdana" w:eastAsia="Times New Roman" w:hAnsi="Verdana" w:cs="Times New Roman"/>
                <w:color w:val="333333"/>
              </w:rPr>
            </w:pPr>
            <w:r w:rsidRPr="00F3338E">
              <w:rPr>
                <w:rFonts w:ascii="Verdana" w:eastAsia="Times New Roman" w:hAnsi="Verdana" w:cs="Times New Roman"/>
                <w:color w:val="333333"/>
              </w:rPr>
              <w:t>100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338E" w:rsidRPr="00F3338E" w:rsidRDefault="00F3338E" w:rsidP="00F3338E">
            <w:pPr>
              <w:wordWrap w:val="0"/>
              <w:spacing w:after="0" w:line="360" w:lineRule="atLeast"/>
              <w:rPr>
                <w:rFonts w:ascii="Verdana" w:eastAsia="Times New Roman" w:hAnsi="Verdana" w:cs="Times New Roman"/>
                <w:color w:val="333333"/>
              </w:rPr>
            </w:pPr>
            <w:r w:rsidRPr="00F3338E">
              <w:rPr>
                <w:rFonts w:ascii="Verdana" w:eastAsia="Times New Roman" w:hAnsi="Verdana" w:cs="Times New Roman"/>
                <w:color w:val="333333"/>
              </w:rPr>
              <w:t>91199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338E" w:rsidRPr="00F3338E" w:rsidRDefault="00F3338E" w:rsidP="00F3338E">
            <w:pPr>
              <w:wordWrap w:val="0"/>
              <w:spacing w:after="0" w:line="360" w:lineRule="atLeast"/>
              <w:rPr>
                <w:rFonts w:ascii="Verdana" w:eastAsia="Times New Roman" w:hAnsi="Verdana" w:cs="Times New Roman"/>
                <w:color w:val="333333"/>
              </w:rPr>
            </w:pPr>
            <w:r w:rsidRPr="00F3338E">
              <w:rPr>
                <w:rFonts w:ascii="Verdana" w:eastAsia="Times New Roman" w:hAnsi="Verdana" w:cs="Times New Roman"/>
                <w:color w:val="333333"/>
              </w:rPr>
              <w:t>288784</w:t>
            </w:r>
          </w:p>
        </w:tc>
      </w:tr>
      <w:tr w:rsidR="00F3338E" w:rsidRPr="00F3338E" w:rsidTr="00F3338E">
        <w:trPr>
          <w:tblCellSpacing w:w="0" w:type="dxa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338E" w:rsidRPr="00F3338E" w:rsidRDefault="00F3338E" w:rsidP="00F3338E">
            <w:pPr>
              <w:wordWrap w:val="0"/>
              <w:spacing w:after="0" w:line="360" w:lineRule="atLeast"/>
              <w:rPr>
                <w:rFonts w:ascii="Verdana" w:eastAsia="Times New Roman" w:hAnsi="Verdana" w:cs="Times New Roman"/>
                <w:color w:val="333333"/>
              </w:rPr>
            </w:pPr>
            <w:r w:rsidRPr="00F3338E">
              <w:rPr>
                <w:rFonts w:ascii="Verdana" w:eastAsia="Times New Roman" w:hAnsi="Verdana" w:cs="Times New Roman"/>
                <w:color w:val="333333"/>
              </w:rPr>
              <w:t>1000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338E" w:rsidRPr="00F3338E" w:rsidRDefault="00F3338E" w:rsidP="00F3338E">
            <w:pPr>
              <w:wordWrap w:val="0"/>
              <w:spacing w:after="0" w:line="360" w:lineRule="atLeast"/>
              <w:rPr>
                <w:rFonts w:ascii="Verdana" w:eastAsia="Times New Roman" w:hAnsi="Verdana" w:cs="Times New Roman"/>
                <w:color w:val="333333"/>
              </w:rPr>
            </w:pPr>
            <w:r w:rsidRPr="00F3338E">
              <w:rPr>
                <w:rFonts w:ascii="Verdana" w:eastAsia="Times New Roman" w:hAnsi="Verdana" w:cs="Times New Roman"/>
                <w:color w:val="333333"/>
              </w:rPr>
              <w:t>27411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338E" w:rsidRPr="00F3338E" w:rsidRDefault="00F3338E" w:rsidP="00F3338E">
            <w:pPr>
              <w:wordWrap w:val="0"/>
              <w:spacing w:after="0" w:line="360" w:lineRule="atLeast"/>
              <w:rPr>
                <w:rFonts w:ascii="Verdana" w:eastAsia="Times New Roman" w:hAnsi="Verdana" w:cs="Times New Roman"/>
                <w:color w:val="333333"/>
              </w:rPr>
            </w:pPr>
            <w:r w:rsidRPr="00F3338E">
              <w:rPr>
                <w:rFonts w:ascii="Verdana" w:eastAsia="Times New Roman" w:hAnsi="Verdana" w:cs="Times New Roman"/>
                <w:color w:val="333333"/>
              </w:rPr>
              <w:t>296357</w:t>
            </w:r>
          </w:p>
        </w:tc>
      </w:tr>
      <w:tr w:rsidR="00F3338E" w:rsidRPr="00F3338E" w:rsidTr="00F3338E">
        <w:trPr>
          <w:tblCellSpacing w:w="0" w:type="dxa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338E" w:rsidRPr="00F3338E" w:rsidRDefault="00F3338E" w:rsidP="00F3338E">
            <w:pPr>
              <w:wordWrap w:val="0"/>
              <w:spacing w:after="0" w:line="360" w:lineRule="atLeast"/>
              <w:rPr>
                <w:rFonts w:ascii="Verdana" w:eastAsia="Times New Roman" w:hAnsi="Verdana" w:cs="Times New Roman"/>
                <w:color w:val="333333"/>
              </w:rPr>
            </w:pPr>
            <w:r w:rsidRPr="00F3338E">
              <w:rPr>
                <w:rFonts w:ascii="Verdana" w:eastAsia="Times New Roman" w:hAnsi="Verdana" w:cs="Times New Roman"/>
                <w:color w:val="333333"/>
              </w:rPr>
              <w:t>5000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338E" w:rsidRPr="00F3338E" w:rsidRDefault="00F3338E" w:rsidP="00F3338E">
            <w:pPr>
              <w:wordWrap w:val="0"/>
              <w:spacing w:after="0" w:line="360" w:lineRule="atLeast"/>
              <w:rPr>
                <w:rFonts w:ascii="Verdana" w:eastAsia="Times New Roman" w:hAnsi="Verdana" w:cs="Times New Roman"/>
                <w:color w:val="333333"/>
              </w:rPr>
            </w:pPr>
            <w:r w:rsidRPr="00F3338E">
              <w:rPr>
                <w:rFonts w:ascii="Verdana" w:eastAsia="Times New Roman" w:hAnsi="Verdana" w:cs="Times New Roman"/>
                <w:color w:val="333333"/>
              </w:rPr>
              <w:t>5943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338E" w:rsidRPr="00F3338E" w:rsidRDefault="00F3338E" w:rsidP="00F3338E">
            <w:pPr>
              <w:wordWrap w:val="0"/>
              <w:spacing w:after="0" w:line="360" w:lineRule="atLeast"/>
              <w:rPr>
                <w:rFonts w:ascii="Verdana" w:eastAsia="Times New Roman" w:hAnsi="Verdana" w:cs="Times New Roman"/>
                <w:color w:val="333333"/>
              </w:rPr>
            </w:pPr>
            <w:r w:rsidRPr="00F3338E">
              <w:rPr>
                <w:rFonts w:ascii="Verdana" w:eastAsia="Times New Roman" w:hAnsi="Verdana" w:cs="Times New Roman"/>
                <w:color w:val="333333"/>
              </w:rPr>
              <w:t>288671</w:t>
            </w:r>
          </w:p>
        </w:tc>
      </w:tr>
      <w:tr w:rsidR="00F3338E" w:rsidRPr="00F3338E" w:rsidTr="00F3338E">
        <w:trPr>
          <w:tblCellSpacing w:w="0" w:type="dxa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338E" w:rsidRPr="00F3338E" w:rsidRDefault="00F3338E" w:rsidP="00F3338E">
            <w:pPr>
              <w:wordWrap w:val="0"/>
              <w:spacing w:after="0" w:line="360" w:lineRule="atLeast"/>
              <w:rPr>
                <w:rFonts w:ascii="Verdana" w:eastAsia="Times New Roman" w:hAnsi="Verdana" w:cs="Times New Roman"/>
                <w:color w:val="333333"/>
              </w:rPr>
            </w:pPr>
            <w:r w:rsidRPr="00F3338E">
              <w:rPr>
                <w:rFonts w:ascii="Verdana" w:eastAsia="Times New Roman" w:hAnsi="Verdana" w:cs="Times New Roman"/>
                <w:color w:val="333333"/>
              </w:rPr>
              <w:t>10000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338E" w:rsidRPr="00F3338E" w:rsidRDefault="00F3338E" w:rsidP="00F3338E">
            <w:pPr>
              <w:wordWrap w:val="0"/>
              <w:spacing w:after="0" w:line="360" w:lineRule="atLeast"/>
              <w:rPr>
                <w:rFonts w:ascii="Verdana" w:eastAsia="Times New Roman" w:hAnsi="Verdana" w:cs="Times New Roman"/>
                <w:color w:val="333333"/>
              </w:rPr>
            </w:pPr>
            <w:r w:rsidRPr="00F3338E">
              <w:rPr>
                <w:rFonts w:ascii="Verdana" w:eastAsia="Times New Roman" w:hAnsi="Verdana" w:cs="Times New Roman"/>
                <w:color w:val="333333"/>
              </w:rPr>
              <w:t>2893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338E" w:rsidRPr="00F3338E" w:rsidRDefault="00F3338E" w:rsidP="00F3338E">
            <w:pPr>
              <w:wordWrap w:val="0"/>
              <w:spacing w:after="0" w:line="360" w:lineRule="atLeast"/>
              <w:rPr>
                <w:rFonts w:ascii="Verdana" w:eastAsia="Times New Roman" w:hAnsi="Verdana" w:cs="Times New Roman"/>
                <w:color w:val="333333"/>
              </w:rPr>
            </w:pPr>
            <w:r w:rsidRPr="00F3338E">
              <w:rPr>
                <w:rFonts w:ascii="Verdana" w:eastAsia="Times New Roman" w:hAnsi="Verdana" w:cs="Times New Roman"/>
                <w:color w:val="333333"/>
              </w:rPr>
              <w:t>292397</w:t>
            </w:r>
          </w:p>
        </w:tc>
      </w:tr>
      <w:tr w:rsidR="00F3338E" w:rsidRPr="00F3338E" w:rsidTr="00F3338E">
        <w:trPr>
          <w:tblCellSpacing w:w="0" w:type="dxa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338E" w:rsidRPr="00F3338E" w:rsidRDefault="00F3338E" w:rsidP="00F3338E">
            <w:pPr>
              <w:wordWrap w:val="0"/>
              <w:spacing w:after="0" w:line="360" w:lineRule="atLeast"/>
              <w:rPr>
                <w:rFonts w:ascii="Verdana" w:eastAsia="Times New Roman" w:hAnsi="Verdana" w:cs="Times New Roman"/>
                <w:color w:val="333333"/>
              </w:rPr>
            </w:pPr>
            <w:r w:rsidRPr="00F3338E">
              <w:rPr>
                <w:rFonts w:ascii="Verdana" w:eastAsia="Times New Roman" w:hAnsi="Verdana" w:cs="Times New Roman"/>
                <w:color w:val="333333"/>
              </w:rPr>
              <w:t>25000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338E" w:rsidRPr="00F3338E" w:rsidRDefault="00F3338E" w:rsidP="00F3338E">
            <w:pPr>
              <w:wordWrap w:val="0"/>
              <w:spacing w:after="0" w:line="360" w:lineRule="atLeast"/>
              <w:rPr>
                <w:rFonts w:ascii="Verdana" w:eastAsia="Times New Roman" w:hAnsi="Verdana" w:cs="Times New Roman"/>
                <w:color w:val="333333"/>
              </w:rPr>
            </w:pPr>
            <w:r w:rsidRPr="00F3338E">
              <w:rPr>
                <w:rFonts w:ascii="Verdana" w:eastAsia="Times New Roman" w:hAnsi="Verdana" w:cs="Times New Roman"/>
                <w:color w:val="333333"/>
              </w:rPr>
              <w:t>1041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338E" w:rsidRPr="00F3338E" w:rsidRDefault="00F3338E" w:rsidP="00F3338E">
            <w:pPr>
              <w:wordWrap w:val="0"/>
              <w:spacing w:after="0" w:line="360" w:lineRule="atLeast"/>
              <w:rPr>
                <w:rFonts w:ascii="Verdana" w:eastAsia="Times New Roman" w:hAnsi="Verdana" w:cs="Times New Roman"/>
                <w:color w:val="333333"/>
              </w:rPr>
            </w:pPr>
            <w:r w:rsidRPr="00F3338E">
              <w:rPr>
                <w:rFonts w:ascii="Verdana" w:eastAsia="Times New Roman" w:hAnsi="Verdana" w:cs="Times New Roman"/>
                <w:color w:val="333333"/>
              </w:rPr>
              <w:t>285905</w:t>
            </w:r>
          </w:p>
        </w:tc>
      </w:tr>
      <w:tr w:rsidR="00F3338E" w:rsidRPr="00F3338E" w:rsidTr="00F3338E">
        <w:trPr>
          <w:tblCellSpacing w:w="0" w:type="dxa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338E" w:rsidRPr="00F3338E" w:rsidRDefault="00F3338E" w:rsidP="00F3338E">
            <w:pPr>
              <w:wordWrap w:val="0"/>
              <w:spacing w:after="0" w:line="360" w:lineRule="atLeast"/>
              <w:rPr>
                <w:rFonts w:ascii="Verdana" w:eastAsia="Times New Roman" w:hAnsi="Verdana" w:cs="Times New Roman"/>
                <w:color w:val="333333"/>
              </w:rPr>
            </w:pPr>
            <w:r w:rsidRPr="00F3338E">
              <w:rPr>
                <w:rFonts w:ascii="Verdana" w:eastAsia="Times New Roman" w:hAnsi="Verdana" w:cs="Times New Roman"/>
                <w:color w:val="333333"/>
              </w:rPr>
              <w:lastRenderedPageBreak/>
              <w:t>50000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338E" w:rsidRPr="00F3338E" w:rsidRDefault="00F3338E" w:rsidP="00F3338E">
            <w:pPr>
              <w:wordWrap w:val="0"/>
              <w:spacing w:after="0" w:line="360" w:lineRule="atLeast"/>
              <w:rPr>
                <w:rFonts w:ascii="Verdana" w:eastAsia="Times New Roman" w:hAnsi="Verdana" w:cs="Times New Roman"/>
                <w:color w:val="333333"/>
              </w:rPr>
            </w:pPr>
            <w:r w:rsidRPr="00F3338E">
              <w:rPr>
                <w:rFonts w:ascii="Verdana" w:eastAsia="Times New Roman" w:hAnsi="Verdana" w:cs="Times New Roman"/>
                <w:color w:val="333333"/>
              </w:rPr>
              <w:t>536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338E" w:rsidRPr="00F3338E" w:rsidRDefault="00F3338E" w:rsidP="00F3338E">
            <w:pPr>
              <w:wordWrap w:val="0"/>
              <w:spacing w:after="0" w:line="360" w:lineRule="atLeast"/>
              <w:rPr>
                <w:rFonts w:ascii="Verdana" w:eastAsia="Times New Roman" w:hAnsi="Verdana" w:cs="Times New Roman"/>
                <w:color w:val="333333"/>
              </w:rPr>
            </w:pPr>
            <w:r w:rsidRPr="00F3338E">
              <w:rPr>
                <w:rFonts w:ascii="Verdana" w:eastAsia="Times New Roman" w:hAnsi="Verdana" w:cs="Times New Roman"/>
                <w:color w:val="333333"/>
              </w:rPr>
              <w:t>293033</w:t>
            </w:r>
          </w:p>
        </w:tc>
      </w:tr>
      <w:tr w:rsidR="00F3338E" w:rsidRPr="00F3338E" w:rsidTr="00F3338E">
        <w:trPr>
          <w:tblCellSpacing w:w="0" w:type="dxa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338E" w:rsidRPr="00F3338E" w:rsidRDefault="00F3338E" w:rsidP="00F3338E">
            <w:pPr>
              <w:wordWrap w:val="0"/>
              <w:spacing w:after="0" w:line="360" w:lineRule="atLeast"/>
              <w:rPr>
                <w:rFonts w:ascii="Verdana" w:eastAsia="Times New Roman" w:hAnsi="Verdana" w:cs="Times New Roman"/>
                <w:color w:val="333333"/>
              </w:rPr>
            </w:pPr>
            <w:r w:rsidRPr="00F3338E">
              <w:rPr>
                <w:rFonts w:ascii="Verdana" w:eastAsia="Times New Roman" w:hAnsi="Verdana" w:cs="Times New Roman"/>
                <w:color w:val="333333"/>
              </w:rPr>
              <w:t>100000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338E" w:rsidRPr="00F3338E" w:rsidRDefault="00F3338E" w:rsidP="00F3338E">
            <w:pPr>
              <w:wordWrap w:val="0"/>
              <w:spacing w:after="0" w:line="360" w:lineRule="atLeast"/>
              <w:rPr>
                <w:rFonts w:ascii="Verdana" w:eastAsia="Times New Roman" w:hAnsi="Verdana" w:cs="Times New Roman"/>
                <w:color w:val="333333"/>
              </w:rPr>
            </w:pPr>
            <w:r w:rsidRPr="00F3338E">
              <w:rPr>
                <w:rFonts w:ascii="Verdana" w:eastAsia="Times New Roman" w:hAnsi="Verdana" w:cs="Times New Roman"/>
                <w:color w:val="333333"/>
              </w:rPr>
              <w:t>224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338E" w:rsidRPr="00F3338E" w:rsidRDefault="00F3338E" w:rsidP="00F3338E">
            <w:pPr>
              <w:wordWrap w:val="0"/>
              <w:spacing w:after="0" w:line="360" w:lineRule="atLeast"/>
              <w:rPr>
                <w:rFonts w:ascii="Verdana" w:eastAsia="Times New Roman" w:hAnsi="Verdana" w:cs="Times New Roman"/>
                <w:color w:val="333333"/>
              </w:rPr>
            </w:pPr>
            <w:r w:rsidRPr="00F3338E">
              <w:rPr>
                <w:rFonts w:ascii="Verdana" w:eastAsia="Times New Roman" w:hAnsi="Verdana" w:cs="Times New Roman"/>
                <w:color w:val="333333"/>
              </w:rPr>
              <w:t>285825</w:t>
            </w:r>
          </w:p>
        </w:tc>
      </w:tr>
    </w:tbl>
    <w:p w:rsidR="00F3338E" w:rsidRPr="00F3338E" w:rsidRDefault="00F3338E" w:rsidP="00F3338E">
      <w:pPr>
        <w:wordWrap w:val="0"/>
        <w:spacing w:after="0" w:line="399" w:lineRule="atLeast"/>
        <w:rPr>
          <w:ins w:id="8" w:author="Unknown"/>
          <w:rFonts w:ascii="Arial" w:eastAsia="Times New Roman" w:hAnsi="Arial" w:cs="Arial"/>
          <w:color w:val="333333"/>
        </w:rPr>
      </w:pPr>
      <w:ins w:id="9" w:author="Unknown">
        <w:r w:rsidRPr="00F3338E">
          <w:rPr>
            <w:rFonts w:ascii="Arial" w:eastAsia="Times New Roman" w:hAnsi="Arial" w:cs="Arial"/>
            <w:color w:val="333333"/>
          </w:rPr>
          <w:br/>
        </w:r>
        <w:r w:rsidRPr="00F3338E">
          <w:rPr>
            <w:rFonts w:ascii="SimSun" w:eastAsia="SimSun" w:hAnsi="SimSun" w:cs="SimSun" w:hint="eastAsia"/>
            <w:b/>
            <w:bCs/>
            <w:color w:val="FF0000"/>
          </w:rPr>
          <w:t>一、连接数</w:t>
        </w:r>
        <w:r w:rsidRPr="00F3338E">
          <w:rPr>
            <w:rFonts w:ascii="Arial" w:eastAsia="Times New Roman" w:hAnsi="Arial" w:cs="Arial"/>
            <w:color w:val="333333"/>
          </w:rPr>
          <w:br/>
        </w:r>
        <w:r w:rsidRPr="00F3338E">
          <w:rPr>
            <w:rFonts w:ascii="SimSun" w:eastAsia="SimSun" w:hAnsi="SimSun" w:cs="SimSun" w:hint="eastAsia"/>
            <w:color w:val="333333"/>
          </w:rPr>
          <w:t>我本人也曾经在项目中用过</w:t>
        </w:r>
        <w:r w:rsidRPr="00F3338E">
          <w:rPr>
            <w:rFonts w:ascii="Arial" w:eastAsia="Times New Roman" w:hAnsi="Arial" w:cs="Arial"/>
            <w:color w:val="333333"/>
          </w:rPr>
          <w:t>select</w:t>
        </w:r>
        <w:r w:rsidRPr="00F3338E">
          <w:rPr>
            <w:rFonts w:ascii="SimSun" w:eastAsia="SimSun" w:hAnsi="SimSun" w:cs="SimSun" w:hint="eastAsia"/>
            <w:color w:val="333333"/>
          </w:rPr>
          <w:t>和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epoll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>,</w:t>
        </w:r>
        <w:r w:rsidRPr="00F3338E">
          <w:rPr>
            <w:rFonts w:ascii="SimSun" w:eastAsia="SimSun" w:hAnsi="SimSun" w:cs="SimSun" w:hint="eastAsia"/>
            <w:color w:val="333333"/>
          </w:rPr>
          <w:t>对于</w:t>
        </w:r>
        <w:r w:rsidRPr="00F3338E">
          <w:rPr>
            <w:rFonts w:ascii="Arial" w:eastAsia="Times New Roman" w:hAnsi="Arial" w:cs="Arial"/>
            <w:color w:val="333333"/>
          </w:rPr>
          <w:t>select</w:t>
        </w:r>
        <w:r w:rsidRPr="00F3338E">
          <w:rPr>
            <w:rFonts w:ascii="SimSun" w:eastAsia="SimSun" w:hAnsi="SimSun" w:cs="SimSun" w:hint="eastAsia"/>
            <w:color w:val="333333"/>
          </w:rPr>
          <w:t>，感触最深的是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linux</w:t>
        </w:r>
        <w:proofErr w:type="spellEnd"/>
        <w:r w:rsidRPr="00F3338E">
          <w:rPr>
            <w:rFonts w:ascii="SimSun" w:eastAsia="SimSun" w:hAnsi="SimSun" w:cs="SimSun" w:hint="eastAsia"/>
            <w:color w:val="333333"/>
          </w:rPr>
          <w:t>下</w:t>
        </w:r>
        <w:r w:rsidRPr="00F3338E">
          <w:rPr>
            <w:rFonts w:ascii="Arial" w:eastAsia="Times New Roman" w:hAnsi="Arial" w:cs="Arial"/>
            <w:color w:val="333333"/>
          </w:rPr>
          <w:t>select</w:t>
        </w:r>
        <w:r w:rsidRPr="00F3338E">
          <w:rPr>
            <w:rFonts w:ascii="SimSun" w:eastAsia="SimSun" w:hAnsi="SimSun" w:cs="SimSun" w:hint="eastAsia"/>
            <w:color w:val="333333"/>
          </w:rPr>
          <w:t>最大数目限制</w:t>
        </w:r>
        <w:r w:rsidRPr="00F3338E">
          <w:rPr>
            <w:rFonts w:ascii="Arial" w:eastAsia="Times New Roman" w:hAnsi="Arial" w:cs="Arial"/>
            <w:color w:val="333333"/>
          </w:rPr>
          <w:t xml:space="preserve">(windows </w:t>
        </w:r>
        <w:r w:rsidRPr="00F3338E">
          <w:rPr>
            <w:rFonts w:ascii="SimSun" w:eastAsia="SimSun" w:hAnsi="SimSun" w:cs="SimSun" w:hint="eastAsia"/>
            <w:color w:val="333333"/>
          </w:rPr>
          <w:t>下似乎没有限制</w:t>
        </w:r>
        <w:r w:rsidRPr="00F3338E">
          <w:rPr>
            <w:rFonts w:ascii="Arial" w:eastAsia="Times New Roman" w:hAnsi="Arial" w:cs="Arial"/>
            <w:color w:val="333333"/>
          </w:rPr>
          <w:t>)</w:t>
        </w:r>
        <w:r w:rsidRPr="00F3338E">
          <w:rPr>
            <w:rFonts w:ascii="SimSun" w:eastAsia="SimSun" w:hAnsi="SimSun" w:cs="SimSun" w:hint="eastAsia"/>
            <w:color w:val="333333"/>
          </w:rPr>
          <w:t>，每个进程的</w:t>
        </w:r>
        <w:r w:rsidRPr="00F3338E">
          <w:rPr>
            <w:rFonts w:ascii="Arial" w:eastAsia="Times New Roman" w:hAnsi="Arial" w:cs="Arial"/>
            <w:color w:val="333333"/>
          </w:rPr>
          <w:t>select</w:t>
        </w:r>
        <w:r w:rsidRPr="00F3338E">
          <w:rPr>
            <w:rFonts w:ascii="SimSun" w:eastAsia="SimSun" w:hAnsi="SimSun" w:cs="SimSun" w:hint="eastAsia"/>
            <w:color w:val="333333"/>
          </w:rPr>
          <w:t>最多能处理</w:t>
        </w:r>
        <w:r w:rsidRPr="00F3338E">
          <w:rPr>
            <w:rFonts w:ascii="Arial" w:eastAsia="Times New Roman" w:hAnsi="Arial" w:cs="Arial"/>
            <w:color w:val="333333"/>
          </w:rPr>
          <w:t>FD_SETSIZE</w:t>
        </w:r>
        <w:r w:rsidRPr="00F3338E">
          <w:rPr>
            <w:rFonts w:ascii="SimSun" w:eastAsia="SimSun" w:hAnsi="SimSun" w:cs="SimSun" w:hint="eastAsia"/>
            <w:color w:val="333333"/>
          </w:rPr>
          <w:t>个</w:t>
        </w:r>
        <w:r w:rsidRPr="00F3338E">
          <w:rPr>
            <w:rFonts w:ascii="Arial" w:eastAsia="Times New Roman" w:hAnsi="Arial" w:cs="Arial"/>
            <w:color w:val="333333"/>
          </w:rPr>
          <w:t>FD(</w:t>
        </w:r>
        <w:r w:rsidRPr="00F3338E">
          <w:rPr>
            <w:rFonts w:ascii="SimSun" w:eastAsia="SimSun" w:hAnsi="SimSun" w:cs="SimSun" w:hint="eastAsia"/>
            <w:color w:val="333333"/>
          </w:rPr>
          <w:t>文件句柄</w:t>
        </w:r>
        <w:r w:rsidRPr="00F3338E">
          <w:rPr>
            <w:rFonts w:ascii="Arial" w:eastAsia="Times New Roman" w:hAnsi="Arial" w:cs="Arial"/>
            <w:color w:val="333333"/>
          </w:rPr>
          <w:t>)</w:t>
        </w:r>
        <w:r w:rsidRPr="00F3338E">
          <w:rPr>
            <w:rFonts w:ascii="SimSun" w:eastAsia="SimSun" w:hAnsi="SimSun" w:cs="SimSun" w:hint="eastAsia"/>
            <w:color w:val="333333"/>
          </w:rPr>
          <w:t>，</w:t>
        </w:r>
        <w:r w:rsidRPr="00F3338E">
          <w:rPr>
            <w:rFonts w:ascii="Arial" w:eastAsia="Times New Roman" w:hAnsi="Arial" w:cs="Arial"/>
            <w:color w:val="333333"/>
          </w:rPr>
          <w:br/>
        </w:r>
        <w:r w:rsidRPr="00F3338E">
          <w:rPr>
            <w:rFonts w:ascii="SimSun" w:eastAsia="SimSun" w:hAnsi="SimSun" w:cs="SimSun" w:hint="eastAsia"/>
            <w:color w:val="333333"/>
          </w:rPr>
          <w:t>如果要处理超过</w:t>
        </w:r>
        <w:r w:rsidRPr="00F3338E">
          <w:rPr>
            <w:rFonts w:ascii="Arial" w:eastAsia="Times New Roman" w:hAnsi="Arial" w:cs="Arial"/>
            <w:color w:val="333333"/>
          </w:rPr>
          <w:t>1024</w:t>
        </w:r>
        <w:r w:rsidRPr="00F3338E">
          <w:rPr>
            <w:rFonts w:ascii="SimSun" w:eastAsia="SimSun" w:hAnsi="SimSun" w:cs="SimSun" w:hint="eastAsia"/>
            <w:color w:val="333333"/>
          </w:rPr>
          <w:t>个句柄，只能采用多进程了。</w:t>
        </w:r>
        <w:r w:rsidRPr="00F3338E">
          <w:rPr>
            <w:rFonts w:ascii="Arial" w:eastAsia="Times New Roman" w:hAnsi="Arial" w:cs="Arial"/>
            <w:color w:val="333333"/>
          </w:rPr>
          <w:br/>
        </w:r>
        <w:r w:rsidRPr="00F3338E">
          <w:rPr>
            <w:rFonts w:ascii="SimSun" w:eastAsia="SimSun" w:hAnsi="SimSun" w:cs="SimSun" w:hint="eastAsia"/>
            <w:color w:val="333333"/>
          </w:rPr>
          <w:t>常见的使用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slect</w:t>
        </w:r>
        <w:proofErr w:type="spellEnd"/>
        <w:r w:rsidRPr="00F3338E">
          <w:rPr>
            <w:rFonts w:ascii="SimSun" w:eastAsia="SimSun" w:hAnsi="SimSun" w:cs="SimSun" w:hint="eastAsia"/>
            <w:color w:val="333333"/>
          </w:rPr>
          <w:t>的多进程模型是这样的：</w:t>
        </w:r>
        <w:r w:rsidRPr="00F3338E">
          <w:rPr>
            <w:rFonts w:ascii="Arial" w:eastAsia="Times New Roman" w:hAnsi="Arial" w:cs="Arial"/>
            <w:color w:val="333333"/>
          </w:rPr>
          <w:t xml:space="preserve"> </w:t>
        </w:r>
        <w:r w:rsidRPr="00F3338E">
          <w:rPr>
            <w:rFonts w:ascii="SimSun" w:eastAsia="SimSun" w:hAnsi="SimSun" w:cs="SimSun" w:hint="eastAsia"/>
            <w:color w:val="333333"/>
          </w:rPr>
          <w:t>一个进程专门</w:t>
        </w:r>
        <w:r w:rsidRPr="00F3338E">
          <w:rPr>
            <w:rFonts w:ascii="Arial" w:eastAsia="Times New Roman" w:hAnsi="Arial" w:cs="Arial"/>
            <w:color w:val="333333"/>
          </w:rPr>
          <w:t>accept</w:t>
        </w:r>
        <w:r w:rsidRPr="00F3338E">
          <w:rPr>
            <w:rFonts w:ascii="SimSun" w:eastAsia="SimSun" w:hAnsi="SimSun" w:cs="SimSun" w:hint="eastAsia"/>
            <w:color w:val="333333"/>
          </w:rPr>
          <w:t>，成功后将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fd</w:t>
        </w:r>
        <w:proofErr w:type="spellEnd"/>
        <w:r w:rsidRPr="00F3338E">
          <w:rPr>
            <w:rFonts w:ascii="SimSun" w:eastAsia="SimSun" w:hAnsi="SimSun" w:cs="SimSun" w:hint="eastAsia"/>
            <w:color w:val="333333"/>
          </w:rPr>
          <w:t>通过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unix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 socket</w:t>
        </w:r>
        <w:r w:rsidRPr="00F3338E">
          <w:rPr>
            <w:rFonts w:ascii="SimSun" w:eastAsia="SimSun" w:hAnsi="SimSun" w:cs="SimSun" w:hint="eastAsia"/>
            <w:color w:val="333333"/>
          </w:rPr>
          <w:t>传递给子进程处理，父进程可以根据子进程负载分派。曾经用过</w:t>
        </w:r>
        <w:r w:rsidRPr="00F3338E">
          <w:rPr>
            <w:rFonts w:ascii="Arial" w:eastAsia="Times New Roman" w:hAnsi="Arial" w:cs="Arial"/>
            <w:color w:val="333333"/>
          </w:rPr>
          <w:t>1</w:t>
        </w:r>
        <w:r w:rsidRPr="00F3338E">
          <w:rPr>
            <w:rFonts w:ascii="SimSun" w:eastAsia="SimSun" w:hAnsi="SimSun" w:cs="SimSun" w:hint="eastAsia"/>
            <w:color w:val="333333"/>
          </w:rPr>
          <w:t>个父进程</w:t>
        </w:r>
        <w:r w:rsidRPr="00F3338E">
          <w:rPr>
            <w:rFonts w:ascii="Arial" w:eastAsia="Times New Roman" w:hAnsi="Arial" w:cs="Arial"/>
            <w:color w:val="333333"/>
          </w:rPr>
          <w:t>+4</w:t>
        </w:r>
        <w:r w:rsidRPr="00F3338E">
          <w:rPr>
            <w:rFonts w:ascii="SimSun" w:eastAsia="SimSun" w:hAnsi="SimSun" w:cs="SimSun" w:hint="eastAsia"/>
            <w:color w:val="333333"/>
          </w:rPr>
          <w:t>个子进程</w:t>
        </w:r>
        <w:r w:rsidRPr="00F3338E">
          <w:rPr>
            <w:rFonts w:ascii="Arial" w:eastAsia="Times New Roman" w:hAnsi="Arial" w:cs="Arial"/>
            <w:color w:val="333333"/>
          </w:rPr>
          <w:t xml:space="preserve"> </w:t>
        </w:r>
        <w:r w:rsidRPr="00F3338E">
          <w:rPr>
            <w:rFonts w:ascii="SimSun" w:eastAsia="SimSun" w:hAnsi="SimSun" w:cs="SimSun" w:hint="eastAsia"/>
            <w:color w:val="333333"/>
          </w:rPr>
          <w:t>承载了超过</w:t>
        </w:r>
        <w:r w:rsidRPr="00F3338E">
          <w:rPr>
            <w:rFonts w:ascii="Arial" w:eastAsia="Times New Roman" w:hAnsi="Arial" w:cs="Arial"/>
            <w:color w:val="333333"/>
          </w:rPr>
          <w:t>4000</w:t>
        </w:r>
        <w:r w:rsidRPr="00F3338E">
          <w:rPr>
            <w:rFonts w:ascii="SimSun" w:eastAsia="SimSun" w:hAnsi="SimSun" w:cs="SimSun" w:hint="eastAsia"/>
            <w:color w:val="333333"/>
          </w:rPr>
          <w:t>个的负载。</w:t>
        </w:r>
        <w:r w:rsidRPr="00F3338E">
          <w:rPr>
            <w:rFonts w:ascii="Arial" w:eastAsia="Times New Roman" w:hAnsi="Arial" w:cs="Arial"/>
            <w:color w:val="333333"/>
          </w:rPr>
          <w:br/>
        </w:r>
        <w:r w:rsidRPr="00F3338E">
          <w:rPr>
            <w:rFonts w:ascii="SimSun" w:eastAsia="SimSun" w:hAnsi="SimSun" w:cs="SimSun" w:hint="eastAsia"/>
            <w:color w:val="333333"/>
          </w:rPr>
          <w:t>这种模型在我们当时的业务运行的非常好。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epoll</w:t>
        </w:r>
        <w:proofErr w:type="spellEnd"/>
        <w:r w:rsidRPr="00F3338E">
          <w:rPr>
            <w:rFonts w:ascii="SimSun" w:eastAsia="SimSun" w:hAnsi="SimSun" w:cs="SimSun" w:hint="eastAsia"/>
            <w:color w:val="333333"/>
          </w:rPr>
          <w:t>在连接数方面没有限制，当然可能需要用户调用</w:t>
        </w:r>
        <w:r w:rsidRPr="00F3338E">
          <w:rPr>
            <w:rFonts w:ascii="Arial" w:eastAsia="Times New Roman" w:hAnsi="Arial" w:cs="Arial"/>
            <w:color w:val="333333"/>
          </w:rPr>
          <w:t>API</w:t>
        </w:r>
        <w:r w:rsidRPr="00F3338E">
          <w:rPr>
            <w:rFonts w:ascii="SimSun" w:eastAsia="SimSun" w:hAnsi="SimSun" w:cs="SimSun" w:hint="eastAsia"/>
            <w:color w:val="333333"/>
          </w:rPr>
          <w:t>重现设置进程的资源限制。</w:t>
        </w:r>
        <w:r w:rsidRPr="00F3338E">
          <w:rPr>
            <w:rFonts w:ascii="Arial" w:eastAsia="Times New Roman" w:hAnsi="Arial" w:cs="Arial"/>
            <w:color w:val="333333"/>
          </w:rPr>
          <w:br/>
        </w:r>
        <w:r w:rsidRPr="00F3338E">
          <w:rPr>
            <w:rFonts w:ascii="Arial" w:eastAsia="Times New Roman" w:hAnsi="Arial" w:cs="Arial"/>
            <w:color w:val="333333"/>
          </w:rPr>
          <w:br/>
        </w:r>
        <w:r w:rsidRPr="00F3338E">
          <w:rPr>
            <w:rFonts w:ascii="SimSun" w:eastAsia="SimSun" w:hAnsi="SimSun" w:cs="SimSun" w:hint="eastAsia"/>
            <w:b/>
            <w:bCs/>
            <w:color w:val="FF0000"/>
          </w:rPr>
          <w:t>二、</w:t>
        </w:r>
        <w:r w:rsidRPr="00F3338E">
          <w:rPr>
            <w:rFonts w:ascii="Arial" w:eastAsia="Times New Roman" w:hAnsi="Arial" w:cs="Arial"/>
            <w:b/>
            <w:bCs/>
            <w:color w:val="FF0000"/>
          </w:rPr>
          <w:t>IO</w:t>
        </w:r>
        <w:r w:rsidRPr="00F3338E">
          <w:rPr>
            <w:rFonts w:ascii="SimSun" w:eastAsia="SimSun" w:hAnsi="SimSun" w:cs="SimSun" w:hint="eastAsia"/>
            <w:b/>
            <w:bCs/>
            <w:color w:val="FF0000"/>
          </w:rPr>
          <w:t>差别</w:t>
        </w:r>
        <w:r w:rsidRPr="00F3338E">
          <w:rPr>
            <w:rFonts w:ascii="Arial" w:eastAsia="Times New Roman" w:hAnsi="Arial" w:cs="Arial"/>
            <w:color w:val="333333"/>
          </w:rPr>
          <w:br/>
        </w:r>
        <w:r w:rsidRPr="00F3338E">
          <w:rPr>
            <w:rFonts w:ascii="Arial" w:eastAsia="Times New Roman" w:hAnsi="Arial" w:cs="Arial"/>
            <w:b/>
            <w:bCs/>
            <w:color w:val="333333"/>
          </w:rPr>
          <w:t>1</w:t>
        </w:r>
        <w:r w:rsidRPr="00F3338E">
          <w:rPr>
            <w:rFonts w:ascii="SimSun" w:eastAsia="SimSun" w:hAnsi="SimSun" w:cs="SimSun" w:hint="eastAsia"/>
            <w:b/>
            <w:bCs/>
            <w:color w:val="333333"/>
          </w:rPr>
          <w:t>、</w:t>
        </w:r>
        <w:r w:rsidRPr="00F3338E">
          <w:rPr>
            <w:rFonts w:ascii="Arial" w:eastAsia="Times New Roman" w:hAnsi="Arial" w:cs="Arial"/>
            <w:b/>
            <w:bCs/>
            <w:color w:val="333333"/>
          </w:rPr>
          <w:t>select</w:t>
        </w:r>
        <w:r w:rsidRPr="00F3338E">
          <w:rPr>
            <w:rFonts w:ascii="SimSun" w:eastAsia="SimSun" w:hAnsi="SimSun" w:cs="SimSun" w:hint="eastAsia"/>
            <w:b/>
            <w:bCs/>
            <w:color w:val="333333"/>
          </w:rPr>
          <w:t>的实现</w:t>
        </w:r>
        <w:r w:rsidRPr="00F3338E">
          <w:rPr>
            <w:rFonts w:ascii="Arial" w:eastAsia="Times New Roman" w:hAnsi="Arial" w:cs="Arial"/>
            <w:color w:val="333333"/>
          </w:rPr>
          <w:br/>
        </w:r>
        <w:r w:rsidRPr="00F3338E">
          <w:rPr>
            <w:rFonts w:ascii="SimSun" w:eastAsia="SimSun" w:hAnsi="SimSun" w:cs="SimSun" w:hint="eastAsia"/>
            <w:color w:val="333333"/>
          </w:rPr>
          <w:t>这段可以结合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linux</w:t>
        </w:r>
        <w:proofErr w:type="spellEnd"/>
        <w:r w:rsidRPr="00F3338E">
          <w:rPr>
            <w:rFonts w:ascii="SimSun" w:eastAsia="SimSun" w:hAnsi="SimSun" w:cs="SimSun" w:hint="eastAsia"/>
            <w:color w:val="333333"/>
          </w:rPr>
          <w:t>内核代码描述了，我使用的是</w:t>
        </w:r>
        <w:r w:rsidRPr="00F3338E">
          <w:rPr>
            <w:rFonts w:ascii="Arial" w:eastAsia="Times New Roman" w:hAnsi="Arial" w:cs="Arial"/>
            <w:color w:val="333333"/>
          </w:rPr>
          <w:t>2.6.28</w:t>
        </w:r>
        <w:r w:rsidRPr="00F3338E">
          <w:rPr>
            <w:rFonts w:ascii="SimSun" w:eastAsia="SimSun" w:hAnsi="SimSun" w:cs="SimSun" w:hint="eastAsia"/>
            <w:color w:val="333333"/>
          </w:rPr>
          <w:t>，其他</w:t>
        </w:r>
        <w:r w:rsidRPr="00F3338E">
          <w:rPr>
            <w:rFonts w:ascii="Arial" w:eastAsia="Times New Roman" w:hAnsi="Arial" w:cs="Arial"/>
            <w:color w:val="333333"/>
          </w:rPr>
          <w:t>2.6</w:t>
        </w:r>
        <w:r w:rsidRPr="00F3338E">
          <w:rPr>
            <w:rFonts w:ascii="SimSun" w:eastAsia="SimSun" w:hAnsi="SimSun" w:cs="SimSun" w:hint="eastAsia"/>
            <w:color w:val="333333"/>
          </w:rPr>
          <w:t>的代码应该差不多吧。</w:t>
        </w:r>
        <w:r w:rsidRPr="00F3338E">
          <w:rPr>
            <w:rFonts w:ascii="Arial" w:eastAsia="Times New Roman" w:hAnsi="Arial" w:cs="Arial"/>
            <w:color w:val="333333"/>
          </w:rPr>
          <w:br/>
        </w:r>
        <w:r w:rsidRPr="00F3338E">
          <w:rPr>
            <w:rFonts w:ascii="SimSun" w:eastAsia="SimSun" w:hAnsi="SimSun" w:cs="SimSun" w:hint="eastAsia"/>
            <w:b/>
            <w:bCs/>
            <w:color w:val="333333"/>
          </w:rPr>
          <w:t>先看看</w:t>
        </w:r>
        <w:r w:rsidRPr="00F3338E">
          <w:rPr>
            <w:rFonts w:ascii="Arial" w:eastAsia="Times New Roman" w:hAnsi="Arial" w:cs="Arial"/>
            <w:b/>
            <w:bCs/>
            <w:color w:val="333333"/>
          </w:rPr>
          <w:t>select:</w:t>
        </w:r>
        <w:r w:rsidRPr="00F3338E">
          <w:rPr>
            <w:rFonts w:ascii="Arial" w:eastAsia="Times New Roman" w:hAnsi="Arial" w:cs="Arial"/>
            <w:color w:val="333333"/>
          </w:rPr>
          <w:br/>
          <w:t>select</w:t>
        </w:r>
        <w:r w:rsidRPr="00F3338E">
          <w:rPr>
            <w:rFonts w:ascii="SimSun" w:eastAsia="SimSun" w:hAnsi="SimSun" w:cs="SimSun" w:hint="eastAsia"/>
            <w:color w:val="333333"/>
          </w:rPr>
          <w:t>系统调用的代码在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fs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>/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Select.c</w:t>
        </w:r>
        <w:proofErr w:type="spellEnd"/>
        <w:r w:rsidRPr="00F3338E">
          <w:rPr>
            <w:rFonts w:ascii="SimSun" w:eastAsia="SimSun" w:hAnsi="SimSun" w:cs="SimSun" w:hint="eastAsia"/>
            <w:color w:val="333333"/>
          </w:rPr>
          <w:t>下</w:t>
        </w:r>
        <w:r w:rsidRPr="00F3338E">
          <w:rPr>
            <w:rFonts w:ascii="SimSun" w:eastAsia="SimSun" w:hAnsi="SimSun" w:cs="SimSun"/>
            <w:color w:val="333333"/>
          </w:rPr>
          <w:t>，</w:t>
        </w:r>
      </w:ins>
    </w:p>
    <w:p w:rsidR="00F3338E" w:rsidRPr="00F3338E" w:rsidRDefault="00F3338E" w:rsidP="00F3338E">
      <w:pPr>
        <w:shd w:val="clear" w:color="auto" w:fill="F2F6FB"/>
        <w:wordWrap w:val="0"/>
        <w:spacing w:after="0" w:line="399" w:lineRule="atLeast"/>
        <w:rPr>
          <w:ins w:id="10" w:author="Unknown"/>
          <w:rFonts w:ascii="Arial" w:eastAsia="Times New Roman" w:hAnsi="Arial" w:cs="Arial"/>
          <w:color w:val="333333"/>
        </w:rPr>
      </w:pPr>
      <w:ins w:id="11" w:author="Unknown">
        <w:r w:rsidRPr="00F3338E">
          <w:rPr>
            <w:rFonts w:ascii="SimSun" w:eastAsia="SimSun" w:hAnsi="SimSun" w:cs="SimSun" w:hint="eastAsia"/>
            <w:color w:val="333333"/>
            <w:u w:val="single"/>
          </w:rPr>
          <w:t>复制代码</w:t>
        </w:r>
        <w:r w:rsidRPr="00F3338E">
          <w:rPr>
            <w:rFonts w:ascii="SimSun" w:eastAsia="SimSun" w:hAnsi="SimSun" w:cs="SimSun" w:hint="eastAsia"/>
            <w:color w:val="333333"/>
          </w:rPr>
          <w:t>代码如下</w:t>
        </w:r>
        <w:r w:rsidRPr="00F3338E">
          <w:rPr>
            <w:rFonts w:ascii="Arial" w:eastAsia="Times New Roman" w:hAnsi="Arial" w:cs="Arial"/>
            <w:color w:val="333333"/>
          </w:rPr>
          <w:t>:</w:t>
        </w:r>
      </w:ins>
    </w:p>
    <w:p w:rsidR="00F3338E" w:rsidRPr="00F3338E" w:rsidRDefault="00F3338E" w:rsidP="00F3338E">
      <w:pPr>
        <w:shd w:val="clear" w:color="auto" w:fill="DDEDFB"/>
        <w:wordWrap w:val="0"/>
        <w:spacing w:after="47" w:line="399" w:lineRule="atLeast"/>
        <w:rPr>
          <w:ins w:id="12" w:author="Unknown"/>
          <w:rFonts w:ascii="Arial" w:eastAsia="Times New Roman" w:hAnsi="Arial" w:cs="Arial"/>
          <w:color w:val="333333"/>
        </w:rPr>
      </w:pPr>
      <w:ins w:id="13" w:author="Unknown">
        <w:r w:rsidRPr="00F3338E">
          <w:rPr>
            <w:rFonts w:ascii="Arial" w:eastAsia="Times New Roman" w:hAnsi="Arial" w:cs="Arial"/>
            <w:color w:val="333333"/>
          </w:rPr>
          <w:br/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asmlinkage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 long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sys_select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>(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int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 n,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fd_set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 __user *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inp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,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fd_set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 __user *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outp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>,</w:t>
        </w:r>
        <w:r w:rsidRPr="00F3338E">
          <w:rPr>
            <w:rFonts w:ascii="Arial" w:eastAsia="Times New Roman" w:hAnsi="Arial" w:cs="Arial"/>
            <w:color w:val="333333"/>
          </w:rPr>
          <w:br/>
          <w:t xml:space="preserve">           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fd_set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 __user *exp,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struct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timeval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 __user *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tvp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>)</w:t>
        </w:r>
        <w:r w:rsidRPr="00F3338E">
          <w:rPr>
            <w:rFonts w:ascii="Arial" w:eastAsia="Times New Roman" w:hAnsi="Arial" w:cs="Arial"/>
            <w:color w:val="333333"/>
          </w:rPr>
          <w:br/>
          <w:t>{</w:t>
        </w:r>
        <w:r w:rsidRPr="00F3338E">
          <w:rPr>
            <w:rFonts w:ascii="Arial" w:eastAsia="Times New Roman" w:hAnsi="Arial" w:cs="Arial"/>
            <w:color w:val="333333"/>
          </w:rPr>
          <w:br/>
          <w:t xml:space="preserve">   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struct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timespec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end_time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>, *to = NULL;</w:t>
        </w:r>
        <w:r w:rsidRPr="00F3338E">
          <w:rPr>
            <w:rFonts w:ascii="Arial" w:eastAsia="Times New Roman" w:hAnsi="Arial" w:cs="Arial"/>
            <w:color w:val="333333"/>
          </w:rPr>
          <w:br/>
          <w:t xml:space="preserve">   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struct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timeval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tv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>;</w:t>
        </w:r>
        <w:r w:rsidRPr="00F3338E">
          <w:rPr>
            <w:rFonts w:ascii="Arial" w:eastAsia="Times New Roman" w:hAnsi="Arial" w:cs="Arial"/>
            <w:color w:val="333333"/>
          </w:rPr>
          <w:br/>
          <w:t xml:space="preserve">   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int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 ret;</w:t>
        </w:r>
        <w:r w:rsidRPr="00F3338E">
          <w:rPr>
            <w:rFonts w:ascii="Arial" w:eastAsia="Times New Roman" w:hAnsi="Arial" w:cs="Arial"/>
            <w:color w:val="333333"/>
          </w:rPr>
          <w:br/>
          <w:t>    if (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tvp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>) {</w:t>
        </w:r>
        <w:r w:rsidRPr="00F3338E">
          <w:rPr>
            <w:rFonts w:ascii="Arial" w:eastAsia="Times New Roman" w:hAnsi="Arial" w:cs="Arial"/>
            <w:color w:val="333333"/>
          </w:rPr>
          <w:br/>
          <w:t>        if (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copy_from_user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>(&amp;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tv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,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tvp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,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sizeof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>(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tv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>)))</w:t>
        </w:r>
        <w:r w:rsidRPr="00F3338E">
          <w:rPr>
            <w:rFonts w:ascii="Arial" w:eastAsia="Times New Roman" w:hAnsi="Arial" w:cs="Arial"/>
            <w:color w:val="333333"/>
          </w:rPr>
          <w:br/>
          <w:t>            return -EFAULT;</w:t>
        </w:r>
        <w:r w:rsidRPr="00F3338E">
          <w:rPr>
            <w:rFonts w:ascii="Arial" w:eastAsia="Times New Roman" w:hAnsi="Arial" w:cs="Arial"/>
            <w:color w:val="333333"/>
          </w:rPr>
          <w:br/>
          <w:t>        to = &amp;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end_time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>;</w:t>
        </w:r>
        <w:r w:rsidRPr="00F3338E">
          <w:rPr>
            <w:rFonts w:ascii="Arial" w:eastAsia="Times New Roman" w:hAnsi="Arial" w:cs="Arial"/>
            <w:color w:val="333333"/>
          </w:rPr>
          <w:br/>
          <w:t>        if (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poll_select_set_timeout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>(to,</w:t>
        </w:r>
        <w:r w:rsidRPr="00F3338E">
          <w:rPr>
            <w:rFonts w:ascii="Arial" w:eastAsia="Times New Roman" w:hAnsi="Arial" w:cs="Arial"/>
            <w:color w:val="333333"/>
          </w:rPr>
          <w:br/>
          <w:t xml:space="preserve">               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tv.tv_sec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 + (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tv.tv_usec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 / USEC_PER_SEC),</w:t>
        </w:r>
        <w:r w:rsidRPr="00F3338E">
          <w:rPr>
            <w:rFonts w:ascii="Arial" w:eastAsia="Times New Roman" w:hAnsi="Arial" w:cs="Arial"/>
            <w:color w:val="333333"/>
          </w:rPr>
          <w:br/>
        </w:r>
        <w:r w:rsidRPr="00F3338E">
          <w:rPr>
            <w:rFonts w:ascii="Arial" w:eastAsia="Times New Roman" w:hAnsi="Arial" w:cs="Arial"/>
            <w:color w:val="333333"/>
          </w:rPr>
          <w:lastRenderedPageBreak/>
          <w:t>                (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tv.tv_usec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 % USEC_PER_SEC) * NSEC_PER_USEC))</w:t>
        </w:r>
        <w:r w:rsidRPr="00F3338E">
          <w:rPr>
            <w:rFonts w:ascii="Arial" w:eastAsia="Times New Roman" w:hAnsi="Arial" w:cs="Arial"/>
            <w:color w:val="333333"/>
          </w:rPr>
          <w:br/>
          <w:t>            return -EINVAL;</w:t>
        </w:r>
        <w:r w:rsidRPr="00F3338E">
          <w:rPr>
            <w:rFonts w:ascii="Arial" w:eastAsia="Times New Roman" w:hAnsi="Arial" w:cs="Arial"/>
            <w:color w:val="333333"/>
          </w:rPr>
          <w:br/>
          <w:t>    }</w:t>
        </w:r>
        <w:r w:rsidRPr="00F3338E">
          <w:rPr>
            <w:rFonts w:ascii="Arial" w:eastAsia="Times New Roman" w:hAnsi="Arial" w:cs="Arial"/>
            <w:color w:val="333333"/>
          </w:rPr>
          <w:br/>
          <w:t xml:space="preserve">    ret =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core_sys_select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(n,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inp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,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outp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>, exp, to);</w:t>
        </w:r>
        <w:r w:rsidRPr="00F3338E">
          <w:rPr>
            <w:rFonts w:ascii="Arial" w:eastAsia="Times New Roman" w:hAnsi="Arial" w:cs="Arial"/>
            <w:color w:val="333333"/>
          </w:rPr>
          <w:br/>
          <w:t xml:space="preserve">    ret =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poll_select_copy_remaining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>(&amp;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end_time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,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tvp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>, 1, ret);</w:t>
        </w:r>
        <w:r w:rsidRPr="00F3338E">
          <w:rPr>
            <w:rFonts w:ascii="Arial" w:eastAsia="Times New Roman" w:hAnsi="Arial" w:cs="Arial"/>
            <w:color w:val="333333"/>
          </w:rPr>
          <w:br/>
          <w:t>    return ret;</w:t>
        </w:r>
        <w:r w:rsidRPr="00F3338E">
          <w:rPr>
            <w:rFonts w:ascii="Arial" w:eastAsia="Times New Roman" w:hAnsi="Arial" w:cs="Arial"/>
            <w:color w:val="333333"/>
          </w:rPr>
          <w:br/>
          <w:t>} </w:t>
        </w:r>
      </w:ins>
    </w:p>
    <w:p w:rsidR="00F3338E" w:rsidRPr="00F3338E" w:rsidRDefault="00F3338E" w:rsidP="00F3338E">
      <w:pPr>
        <w:wordWrap w:val="0"/>
        <w:spacing w:after="0" w:line="399" w:lineRule="atLeast"/>
        <w:rPr>
          <w:ins w:id="14" w:author="Unknown"/>
          <w:rFonts w:ascii="Arial" w:eastAsia="Times New Roman" w:hAnsi="Arial" w:cs="Arial"/>
          <w:color w:val="333333"/>
        </w:rPr>
      </w:pPr>
      <w:ins w:id="15" w:author="Unknown">
        <w:r w:rsidRPr="00F3338E">
          <w:rPr>
            <w:rFonts w:ascii="Arial" w:eastAsia="Times New Roman" w:hAnsi="Arial" w:cs="Arial"/>
            <w:color w:val="333333"/>
          </w:rPr>
          <w:br/>
        </w:r>
        <w:r w:rsidRPr="00F3338E">
          <w:rPr>
            <w:rFonts w:ascii="SimSun" w:eastAsia="SimSun" w:hAnsi="SimSun" w:cs="SimSun" w:hint="eastAsia"/>
            <w:color w:val="333333"/>
          </w:rPr>
          <w:t>前面是从用户控件拷贝各个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fd_set</w:t>
        </w:r>
        <w:proofErr w:type="spellEnd"/>
        <w:r w:rsidRPr="00F3338E">
          <w:rPr>
            <w:rFonts w:ascii="SimSun" w:eastAsia="SimSun" w:hAnsi="SimSun" w:cs="SimSun" w:hint="eastAsia"/>
            <w:color w:val="333333"/>
          </w:rPr>
          <w:t>到内核空间，接下来的具体工作在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core_sys_select</w:t>
        </w:r>
        <w:proofErr w:type="spellEnd"/>
        <w:r w:rsidRPr="00F3338E">
          <w:rPr>
            <w:rFonts w:ascii="SimSun" w:eastAsia="SimSun" w:hAnsi="SimSun" w:cs="SimSun" w:hint="eastAsia"/>
            <w:color w:val="333333"/>
          </w:rPr>
          <w:t>中，</w:t>
        </w:r>
        <w:r w:rsidRPr="00F3338E">
          <w:rPr>
            <w:rFonts w:ascii="Arial" w:eastAsia="Times New Roman" w:hAnsi="Arial" w:cs="Arial"/>
            <w:color w:val="333333"/>
          </w:rPr>
          <w:br/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core_sys_select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>-&gt;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do_select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>,</w:t>
        </w:r>
        <w:r w:rsidRPr="00F3338E">
          <w:rPr>
            <w:rFonts w:ascii="SimSun" w:eastAsia="SimSun" w:hAnsi="SimSun" w:cs="SimSun" w:hint="eastAsia"/>
            <w:color w:val="333333"/>
          </w:rPr>
          <w:t>真正的核心内容在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do_select</w:t>
        </w:r>
        <w:proofErr w:type="spellEnd"/>
        <w:r w:rsidRPr="00F3338E">
          <w:rPr>
            <w:rFonts w:ascii="SimSun" w:eastAsia="SimSun" w:hAnsi="SimSun" w:cs="SimSun" w:hint="eastAsia"/>
            <w:color w:val="333333"/>
          </w:rPr>
          <w:t>里</w:t>
        </w:r>
        <w:r w:rsidRPr="00F3338E">
          <w:rPr>
            <w:rFonts w:ascii="SimSun" w:eastAsia="SimSun" w:hAnsi="SimSun" w:cs="SimSun"/>
            <w:color w:val="333333"/>
          </w:rPr>
          <w:t>：</w:t>
        </w:r>
      </w:ins>
    </w:p>
    <w:p w:rsidR="00F3338E" w:rsidRPr="00F3338E" w:rsidRDefault="00F3338E" w:rsidP="00F3338E">
      <w:pPr>
        <w:shd w:val="clear" w:color="auto" w:fill="F2F6FB"/>
        <w:wordWrap w:val="0"/>
        <w:spacing w:after="0" w:line="399" w:lineRule="atLeast"/>
        <w:rPr>
          <w:ins w:id="16" w:author="Unknown"/>
          <w:rFonts w:ascii="Arial" w:eastAsia="Times New Roman" w:hAnsi="Arial" w:cs="Arial"/>
          <w:color w:val="333333"/>
        </w:rPr>
      </w:pPr>
      <w:ins w:id="17" w:author="Unknown">
        <w:r w:rsidRPr="00F3338E">
          <w:rPr>
            <w:rFonts w:ascii="SimSun" w:eastAsia="SimSun" w:hAnsi="SimSun" w:cs="SimSun" w:hint="eastAsia"/>
            <w:color w:val="333333"/>
            <w:u w:val="single"/>
          </w:rPr>
          <w:t>复制代码</w:t>
        </w:r>
        <w:r w:rsidRPr="00F3338E">
          <w:rPr>
            <w:rFonts w:ascii="SimSun" w:eastAsia="SimSun" w:hAnsi="SimSun" w:cs="SimSun" w:hint="eastAsia"/>
            <w:color w:val="333333"/>
          </w:rPr>
          <w:t>代码如下</w:t>
        </w:r>
        <w:r w:rsidRPr="00F3338E">
          <w:rPr>
            <w:rFonts w:ascii="Arial" w:eastAsia="Times New Roman" w:hAnsi="Arial" w:cs="Arial"/>
            <w:color w:val="333333"/>
          </w:rPr>
          <w:t>:</w:t>
        </w:r>
      </w:ins>
    </w:p>
    <w:p w:rsidR="00F3338E" w:rsidRPr="00F3338E" w:rsidRDefault="00F3338E" w:rsidP="00F3338E">
      <w:pPr>
        <w:shd w:val="clear" w:color="auto" w:fill="DDEDFB"/>
        <w:wordWrap w:val="0"/>
        <w:spacing w:after="47" w:line="399" w:lineRule="atLeast"/>
        <w:rPr>
          <w:ins w:id="18" w:author="Unknown"/>
          <w:rFonts w:ascii="Arial" w:eastAsia="Times New Roman" w:hAnsi="Arial" w:cs="Arial"/>
          <w:color w:val="333333"/>
        </w:rPr>
      </w:pPr>
      <w:ins w:id="19" w:author="Unknown">
        <w:r w:rsidRPr="00F3338E">
          <w:rPr>
            <w:rFonts w:ascii="Arial" w:eastAsia="Times New Roman" w:hAnsi="Arial" w:cs="Arial"/>
            <w:color w:val="333333"/>
          </w:rPr>
          <w:br/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int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do_select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>(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int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 n,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fd_set_bits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 *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fds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,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struct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timespec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 *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end_time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>)</w:t>
        </w:r>
        <w:r w:rsidRPr="00F3338E">
          <w:rPr>
            <w:rFonts w:ascii="Arial" w:eastAsia="Times New Roman" w:hAnsi="Arial" w:cs="Arial"/>
            <w:color w:val="333333"/>
          </w:rPr>
          <w:br/>
          <w:t>{</w:t>
        </w:r>
        <w:r w:rsidRPr="00F3338E">
          <w:rPr>
            <w:rFonts w:ascii="Arial" w:eastAsia="Times New Roman" w:hAnsi="Arial" w:cs="Arial"/>
            <w:color w:val="333333"/>
          </w:rPr>
          <w:br/>
          <w:t xml:space="preserve">   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ktime_t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 expire, *to = NULL;</w:t>
        </w:r>
        <w:r w:rsidRPr="00F3338E">
          <w:rPr>
            <w:rFonts w:ascii="Arial" w:eastAsia="Times New Roman" w:hAnsi="Arial" w:cs="Arial"/>
            <w:color w:val="333333"/>
          </w:rPr>
          <w:br/>
          <w:t xml:space="preserve">   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struct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poll_wqueues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 table;</w:t>
        </w:r>
        <w:r w:rsidRPr="00F3338E">
          <w:rPr>
            <w:rFonts w:ascii="Arial" w:eastAsia="Times New Roman" w:hAnsi="Arial" w:cs="Arial"/>
            <w:color w:val="333333"/>
          </w:rPr>
          <w:br/>
          <w:t xml:space="preserve">   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poll_table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 *wait;</w:t>
        </w:r>
        <w:r w:rsidRPr="00F3338E">
          <w:rPr>
            <w:rFonts w:ascii="Arial" w:eastAsia="Times New Roman" w:hAnsi="Arial" w:cs="Arial"/>
            <w:color w:val="333333"/>
          </w:rPr>
          <w:br/>
          <w:t xml:space="preserve">   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int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retval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,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i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,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timed_out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 = 0;</w:t>
        </w:r>
        <w:r w:rsidRPr="00F3338E">
          <w:rPr>
            <w:rFonts w:ascii="Arial" w:eastAsia="Times New Roman" w:hAnsi="Arial" w:cs="Arial"/>
            <w:color w:val="333333"/>
          </w:rPr>
          <w:br/>
          <w:t>    unsigned long slack = 0;</w:t>
        </w:r>
        <w:r w:rsidRPr="00F3338E">
          <w:rPr>
            <w:rFonts w:ascii="Arial" w:eastAsia="Times New Roman" w:hAnsi="Arial" w:cs="Arial"/>
            <w:color w:val="333333"/>
          </w:rPr>
          <w:br/>
          <w:t xml:space="preserve">   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rcu_read_lock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>();</w:t>
        </w:r>
        <w:r w:rsidRPr="00F3338E">
          <w:rPr>
            <w:rFonts w:ascii="Arial" w:eastAsia="Times New Roman" w:hAnsi="Arial" w:cs="Arial"/>
            <w:color w:val="333333"/>
          </w:rPr>
          <w:br/>
          <w:t xml:space="preserve">   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retval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 =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max_select_fd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(n,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fds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>);</w:t>
        </w:r>
        <w:r w:rsidRPr="00F3338E">
          <w:rPr>
            <w:rFonts w:ascii="Arial" w:eastAsia="Times New Roman" w:hAnsi="Arial" w:cs="Arial"/>
            <w:color w:val="333333"/>
          </w:rPr>
          <w:br/>
          <w:t xml:space="preserve">   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rcu_read_unlock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>();</w:t>
        </w:r>
        <w:r w:rsidRPr="00F3338E">
          <w:rPr>
            <w:rFonts w:ascii="Arial" w:eastAsia="Times New Roman" w:hAnsi="Arial" w:cs="Arial"/>
            <w:color w:val="333333"/>
          </w:rPr>
          <w:br/>
          <w:t>    if (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retval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 &lt; 0)</w:t>
        </w:r>
        <w:r w:rsidRPr="00F3338E">
          <w:rPr>
            <w:rFonts w:ascii="Arial" w:eastAsia="Times New Roman" w:hAnsi="Arial" w:cs="Arial"/>
            <w:color w:val="333333"/>
          </w:rPr>
          <w:br/>
          <w:t xml:space="preserve">        return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retval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>;</w:t>
        </w:r>
        <w:r w:rsidRPr="00F3338E">
          <w:rPr>
            <w:rFonts w:ascii="Arial" w:eastAsia="Times New Roman" w:hAnsi="Arial" w:cs="Arial"/>
            <w:color w:val="333333"/>
          </w:rPr>
          <w:br/>
          <w:t xml:space="preserve">    n =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retval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>;</w:t>
        </w:r>
        <w:r w:rsidRPr="00F3338E">
          <w:rPr>
            <w:rFonts w:ascii="Arial" w:eastAsia="Times New Roman" w:hAnsi="Arial" w:cs="Arial"/>
            <w:color w:val="333333"/>
          </w:rPr>
          <w:br/>
          <w:t xml:space="preserve">   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poll_initwait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>(&amp;table);</w:t>
        </w:r>
        <w:r w:rsidRPr="00F3338E">
          <w:rPr>
            <w:rFonts w:ascii="Arial" w:eastAsia="Times New Roman" w:hAnsi="Arial" w:cs="Arial"/>
            <w:color w:val="333333"/>
          </w:rPr>
          <w:br/>
          <w:t>    wait = &amp;table.pt;</w:t>
        </w:r>
        <w:r w:rsidRPr="00F3338E">
          <w:rPr>
            <w:rFonts w:ascii="Arial" w:eastAsia="Times New Roman" w:hAnsi="Arial" w:cs="Arial"/>
            <w:color w:val="333333"/>
          </w:rPr>
          <w:br/>
          <w:t>    if (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end_time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 &amp;&amp; !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end_time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>-&gt;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tv_sec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 &amp;&amp; !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end_time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>-&gt;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tv_nsec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>) {</w:t>
        </w:r>
        <w:r w:rsidRPr="00F3338E">
          <w:rPr>
            <w:rFonts w:ascii="Arial" w:eastAsia="Times New Roman" w:hAnsi="Arial" w:cs="Arial"/>
            <w:color w:val="333333"/>
          </w:rPr>
          <w:br/>
          <w:t>        wait = NULL;</w:t>
        </w:r>
        <w:r w:rsidRPr="00F3338E">
          <w:rPr>
            <w:rFonts w:ascii="Arial" w:eastAsia="Times New Roman" w:hAnsi="Arial" w:cs="Arial"/>
            <w:color w:val="333333"/>
          </w:rPr>
          <w:br/>
          <w:t xml:space="preserve">       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timed_out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 = 1;</w:t>
        </w:r>
        <w:r w:rsidRPr="00F3338E">
          <w:rPr>
            <w:rFonts w:ascii="Arial" w:eastAsia="Times New Roman" w:hAnsi="Arial" w:cs="Arial"/>
            <w:color w:val="333333"/>
          </w:rPr>
          <w:br/>
          <w:t>    }</w:t>
        </w:r>
        <w:r w:rsidRPr="00F3338E">
          <w:rPr>
            <w:rFonts w:ascii="Arial" w:eastAsia="Times New Roman" w:hAnsi="Arial" w:cs="Arial"/>
            <w:color w:val="333333"/>
          </w:rPr>
          <w:br/>
          <w:t>    if (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end_time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 &amp;&amp; !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timed_out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>)</w:t>
        </w:r>
        <w:r w:rsidRPr="00F3338E">
          <w:rPr>
            <w:rFonts w:ascii="Arial" w:eastAsia="Times New Roman" w:hAnsi="Arial" w:cs="Arial"/>
            <w:color w:val="333333"/>
          </w:rPr>
          <w:br/>
        </w:r>
        <w:r w:rsidRPr="00F3338E">
          <w:rPr>
            <w:rFonts w:ascii="Arial" w:eastAsia="Times New Roman" w:hAnsi="Arial" w:cs="Arial"/>
            <w:color w:val="333333"/>
          </w:rPr>
          <w:lastRenderedPageBreak/>
          <w:t xml:space="preserve">        slack =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estimate_accuracy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>(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end_time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>);</w:t>
        </w:r>
        <w:r w:rsidRPr="00F3338E">
          <w:rPr>
            <w:rFonts w:ascii="Arial" w:eastAsia="Times New Roman" w:hAnsi="Arial" w:cs="Arial"/>
            <w:color w:val="333333"/>
          </w:rPr>
          <w:br/>
          <w:t xml:space="preserve">   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retval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 = 0;</w:t>
        </w:r>
        <w:r w:rsidRPr="00F3338E">
          <w:rPr>
            <w:rFonts w:ascii="Arial" w:eastAsia="Times New Roman" w:hAnsi="Arial" w:cs="Arial"/>
            <w:color w:val="333333"/>
          </w:rPr>
          <w:br/>
          <w:t>    for (;;) {</w:t>
        </w:r>
        <w:r w:rsidRPr="00F3338E">
          <w:rPr>
            <w:rFonts w:ascii="Arial" w:eastAsia="Times New Roman" w:hAnsi="Arial" w:cs="Arial"/>
            <w:color w:val="333333"/>
          </w:rPr>
          <w:br/>
          <w:t>        unsigned long *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rinp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>, *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routp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>, *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rexp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>, *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inp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>, *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outp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>, *exp;</w:t>
        </w:r>
        <w:r w:rsidRPr="00F3338E">
          <w:rPr>
            <w:rFonts w:ascii="Arial" w:eastAsia="Times New Roman" w:hAnsi="Arial" w:cs="Arial"/>
            <w:color w:val="333333"/>
          </w:rPr>
          <w:br/>
          <w:t xml:space="preserve">       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set_current_state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>(TASK_INTERRUPTIBLE);</w:t>
        </w:r>
        <w:r w:rsidRPr="00F3338E">
          <w:rPr>
            <w:rFonts w:ascii="Arial" w:eastAsia="Times New Roman" w:hAnsi="Arial" w:cs="Arial"/>
            <w:color w:val="333333"/>
          </w:rPr>
          <w:br/>
          <w:t xml:space="preserve">       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inp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 =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fds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-&gt;in;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outp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 =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fds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-&gt;out; exp =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fds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>-&gt;ex;</w:t>
        </w:r>
        <w:r w:rsidRPr="00F3338E">
          <w:rPr>
            <w:rFonts w:ascii="Arial" w:eastAsia="Times New Roman" w:hAnsi="Arial" w:cs="Arial"/>
            <w:color w:val="333333"/>
          </w:rPr>
          <w:br/>
          <w:t xml:space="preserve">       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rinp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 =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fds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>-&gt;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res_in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;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routp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 =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fds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>-&gt;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res_out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;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rexp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 =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fds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>-&gt;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res_ex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>;</w:t>
        </w:r>
        <w:r w:rsidRPr="00F3338E">
          <w:rPr>
            <w:rFonts w:ascii="Arial" w:eastAsia="Times New Roman" w:hAnsi="Arial" w:cs="Arial"/>
            <w:color w:val="333333"/>
          </w:rPr>
          <w:br/>
          <w:t>        for (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i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 = 0;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i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 &lt; n; ++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rinp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>, ++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routp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>, ++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rexp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>) {</w:t>
        </w:r>
        <w:r w:rsidRPr="00F3338E">
          <w:rPr>
            <w:rFonts w:ascii="Arial" w:eastAsia="Times New Roman" w:hAnsi="Arial" w:cs="Arial"/>
            <w:color w:val="333333"/>
          </w:rPr>
          <w:br/>
          <w:t xml:space="preserve">            unsigned long in, out, ex,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all_bits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>, bit = 1, mask, j;</w:t>
        </w:r>
        <w:r w:rsidRPr="00F3338E">
          <w:rPr>
            <w:rFonts w:ascii="Arial" w:eastAsia="Times New Roman" w:hAnsi="Arial" w:cs="Arial"/>
            <w:color w:val="333333"/>
          </w:rPr>
          <w:br/>
          <w:t xml:space="preserve">            unsigned long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res_in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 = 0,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res_out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 = 0,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res_ex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 = 0;</w:t>
        </w:r>
        <w:r w:rsidRPr="00F3338E">
          <w:rPr>
            <w:rFonts w:ascii="Arial" w:eastAsia="Times New Roman" w:hAnsi="Arial" w:cs="Arial"/>
            <w:color w:val="333333"/>
          </w:rPr>
          <w:br/>
          <w:t xml:space="preserve">            const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struct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file_operations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 *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f_op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 = NULL;</w:t>
        </w:r>
        <w:r w:rsidRPr="00F3338E">
          <w:rPr>
            <w:rFonts w:ascii="Arial" w:eastAsia="Times New Roman" w:hAnsi="Arial" w:cs="Arial"/>
            <w:color w:val="333333"/>
          </w:rPr>
          <w:br/>
          <w:t xml:space="preserve">           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struct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 file *file = NULL;</w:t>
        </w:r>
        <w:r w:rsidRPr="00F3338E">
          <w:rPr>
            <w:rFonts w:ascii="Arial" w:eastAsia="Times New Roman" w:hAnsi="Arial" w:cs="Arial"/>
            <w:color w:val="333333"/>
          </w:rPr>
          <w:br/>
          <w:t>            in = *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inp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>++; out = *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outp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>++; ex = *exp++;</w:t>
        </w:r>
        <w:r w:rsidRPr="00F3338E">
          <w:rPr>
            <w:rFonts w:ascii="Arial" w:eastAsia="Times New Roman" w:hAnsi="Arial" w:cs="Arial"/>
            <w:color w:val="333333"/>
          </w:rPr>
          <w:br/>
          <w:t xml:space="preserve">           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all_bits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 = in | out | ex;</w:t>
        </w:r>
        <w:r w:rsidRPr="00F3338E">
          <w:rPr>
            <w:rFonts w:ascii="Arial" w:eastAsia="Times New Roman" w:hAnsi="Arial" w:cs="Arial"/>
            <w:color w:val="333333"/>
          </w:rPr>
          <w:br/>
          <w:t>            if (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all_bits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 == 0) {</w:t>
        </w:r>
        <w:r w:rsidRPr="00F3338E">
          <w:rPr>
            <w:rFonts w:ascii="Arial" w:eastAsia="Times New Roman" w:hAnsi="Arial" w:cs="Arial"/>
            <w:color w:val="333333"/>
          </w:rPr>
          <w:br/>
          <w:t xml:space="preserve">               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i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 += __NFDBITS;</w:t>
        </w:r>
        <w:r w:rsidRPr="00F3338E">
          <w:rPr>
            <w:rFonts w:ascii="Arial" w:eastAsia="Times New Roman" w:hAnsi="Arial" w:cs="Arial"/>
            <w:color w:val="333333"/>
          </w:rPr>
          <w:br/>
          <w:t>                continue;</w:t>
        </w:r>
        <w:r w:rsidRPr="00F3338E">
          <w:rPr>
            <w:rFonts w:ascii="Arial" w:eastAsia="Times New Roman" w:hAnsi="Arial" w:cs="Arial"/>
            <w:color w:val="333333"/>
          </w:rPr>
          <w:br/>
          <w:t>            }</w:t>
        </w:r>
        <w:r w:rsidRPr="00F3338E">
          <w:rPr>
            <w:rFonts w:ascii="Arial" w:eastAsia="Times New Roman" w:hAnsi="Arial" w:cs="Arial"/>
            <w:color w:val="333333"/>
          </w:rPr>
          <w:br/>
          <w:t>            for (j = 0; j &lt; __NFDBITS; ++j, ++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i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>, bit &lt;&lt;= 1) {</w:t>
        </w:r>
        <w:r w:rsidRPr="00F3338E">
          <w:rPr>
            <w:rFonts w:ascii="Arial" w:eastAsia="Times New Roman" w:hAnsi="Arial" w:cs="Arial"/>
            <w:color w:val="333333"/>
          </w:rPr>
          <w:br/>
          <w:t xml:space="preserve">               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int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fput_needed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>;</w:t>
        </w:r>
        <w:r w:rsidRPr="00F3338E">
          <w:rPr>
            <w:rFonts w:ascii="Arial" w:eastAsia="Times New Roman" w:hAnsi="Arial" w:cs="Arial"/>
            <w:color w:val="333333"/>
          </w:rPr>
          <w:br/>
          <w:t>                if (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i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 &gt;= n)</w:t>
        </w:r>
        <w:r w:rsidRPr="00F3338E">
          <w:rPr>
            <w:rFonts w:ascii="Arial" w:eastAsia="Times New Roman" w:hAnsi="Arial" w:cs="Arial"/>
            <w:color w:val="333333"/>
          </w:rPr>
          <w:br/>
          <w:t>                    break;</w:t>
        </w:r>
        <w:r w:rsidRPr="00F3338E">
          <w:rPr>
            <w:rFonts w:ascii="Arial" w:eastAsia="Times New Roman" w:hAnsi="Arial" w:cs="Arial"/>
            <w:color w:val="333333"/>
          </w:rPr>
          <w:br/>
          <w:t xml:space="preserve">                if (!(bit &amp;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all_bits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>))</w:t>
        </w:r>
        <w:r w:rsidRPr="00F3338E">
          <w:rPr>
            <w:rFonts w:ascii="Arial" w:eastAsia="Times New Roman" w:hAnsi="Arial" w:cs="Arial"/>
            <w:color w:val="333333"/>
          </w:rPr>
          <w:br/>
          <w:t>                    continue;</w:t>
        </w:r>
        <w:r w:rsidRPr="00F3338E">
          <w:rPr>
            <w:rFonts w:ascii="Arial" w:eastAsia="Times New Roman" w:hAnsi="Arial" w:cs="Arial"/>
            <w:color w:val="333333"/>
          </w:rPr>
          <w:br/>
          <w:t xml:space="preserve">                file =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fget_light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>(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i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>, &amp;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fput_needed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>);</w:t>
        </w:r>
        <w:r w:rsidRPr="00F3338E">
          <w:rPr>
            <w:rFonts w:ascii="Arial" w:eastAsia="Times New Roman" w:hAnsi="Arial" w:cs="Arial"/>
            <w:color w:val="333333"/>
          </w:rPr>
          <w:br/>
          <w:t>                if (file) {</w:t>
        </w:r>
        <w:r w:rsidRPr="00F3338E">
          <w:rPr>
            <w:rFonts w:ascii="Arial" w:eastAsia="Times New Roman" w:hAnsi="Arial" w:cs="Arial"/>
            <w:color w:val="333333"/>
          </w:rPr>
          <w:br/>
          <w:t xml:space="preserve">                   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f_op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 = file-&gt;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f_op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>;</w:t>
        </w:r>
        <w:r w:rsidRPr="00F3338E">
          <w:rPr>
            <w:rFonts w:ascii="Arial" w:eastAsia="Times New Roman" w:hAnsi="Arial" w:cs="Arial"/>
            <w:color w:val="333333"/>
          </w:rPr>
          <w:br/>
          <w:t>                    mask = DEFAULT_POLLMASK;</w:t>
        </w:r>
        <w:r w:rsidRPr="00F3338E">
          <w:rPr>
            <w:rFonts w:ascii="Arial" w:eastAsia="Times New Roman" w:hAnsi="Arial" w:cs="Arial"/>
            <w:color w:val="333333"/>
          </w:rPr>
          <w:br/>
          <w:t>                    if (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f_op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 &amp;&amp;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f_op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>-&gt;poll)</w:t>
        </w:r>
        <w:r w:rsidRPr="00F3338E">
          <w:rPr>
            <w:rFonts w:ascii="Arial" w:eastAsia="Times New Roman" w:hAnsi="Arial" w:cs="Arial"/>
            <w:color w:val="333333"/>
          </w:rPr>
          <w:br/>
          <w:t>                        mask = (*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f_op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-&gt;poll)(file,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retval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 ? NULL : wait);</w:t>
        </w:r>
        <w:r w:rsidRPr="00F3338E">
          <w:rPr>
            <w:rFonts w:ascii="Arial" w:eastAsia="Times New Roman" w:hAnsi="Arial" w:cs="Arial"/>
            <w:color w:val="333333"/>
          </w:rPr>
          <w:br/>
          <w:t xml:space="preserve">                   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fput_light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(file,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fput_needed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>);</w:t>
        </w:r>
        <w:r w:rsidRPr="00F3338E">
          <w:rPr>
            <w:rFonts w:ascii="Arial" w:eastAsia="Times New Roman" w:hAnsi="Arial" w:cs="Arial"/>
            <w:color w:val="333333"/>
          </w:rPr>
          <w:br/>
          <w:t>                    if ((mask &amp; POLLIN_SET) &amp;&amp; (in &amp; bit)) {</w:t>
        </w:r>
        <w:r w:rsidRPr="00F3338E">
          <w:rPr>
            <w:rFonts w:ascii="Arial" w:eastAsia="Times New Roman" w:hAnsi="Arial" w:cs="Arial"/>
            <w:color w:val="333333"/>
          </w:rPr>
          <w:br/>
        </w:r>
        <w:r w:rsidRPr="00F3338E">
          <w:rPr>
            <w:rFonts w:ascii="Arial" w:eastAsia="Times New Roman" w:hAnsi="Arial" w:cs="Arial"/>
            <w:color w:val="333333"/>
          </w:rPr>
          <w:lastRenderedPageBreak/>
          <w:t xml:space="preserve">                       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res_in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 |= bit;</w:t>
        </w:r>
        <w:r w:rsidRPr="00F3338E">
          <w:rPr>
            <w:rFonts w:ascii="Arial" w:eastAsia="Times New Roman" w:hAnsi="Arial" w:cs="Arial"/>
            <w:color w:val="333333"/>
          </w:rPr>
          <w:br/>
          <w:t xml:space="preserve">                       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retval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>++;</w:t>
        </w:r>
        <w:r w:rsidRPr="00F3338E">
          <w:rPr>
            <w:rFonts w:ascii="Arial" w:eastAsia="Times New Roman" w:hAnsi="Arial" w:cs="Arial"/>
            <w:color w:val="333333"/>
          </w:rPr>
          <w:br/>
          <w:t>                    }</w:t>
        </w:r>
        <w:r w:rsidRPr="00F3338E">
          <w:rPr>
            <w:rFonts w:ascii="Arial" w:eastAsia="Times New Roman" w:hAnsi="Arial" w:cs="Arial"/>
            <w:color w:val="333333"/>
          </w:rPr>
          <w:br/>
          <w:t>                    if ((mask &amp; POLLOUT_SET) &amp;&amp; (out &amp; bit)) {</w:t>
        </w:r>
        <w:r w:rsidRPr="00F3338E">
          <w:rPr>
            <w:rFonts w:ascii="Arial" w:eastAsia="Times New Roman" w:hAnsi="Arial" w:cs="Arial"/>
            <w:color w:val="333333"/>
          </w:rPr>
          <w:br/>
          <w:t xml:space="preserve">                       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res_out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 |= bit;</w:t>
        </w:r>
        <w:r w:rsidRPr="00F3338E">
          <w:rPr>
            <w:rFonts w:ascii="Arial" w:eastAsia="Times New Roman" w:hAnsi="Arial" w:cs="Arial"/>
            <w:color w:val="333333"/>
          </w:rPr>
          <w:br/>
          <w:t xml:space="preserve">                       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retval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>++;</w:t>
        </w:r>
        <w:r w:rsidRPr="00F3338E">
          <w:rPr>
            <w:rFonts w:ascii="Arial" w:eastAsia="Times New Roman" w:hAnsi="Arial" w:cs="Arial"/>
            <w:color w:val="333333"/>
          </w:rPr>
          <w:br/>
          <w:t>                    }</w:t>
        </w:r>
        <w:r w:rsidRPr="00F3338E">
          <w:rPr>
            <w:rFonts w:ascii="Arial" w:eastAsia="Times New Roman" w:hAnsi="Arial" w:cs="Arial"/>
            <w:color w:val="333333"/>
          </w:rPr>
          <w:br/>
          <w:t>                    if ((mask &amp; POLLEX_SET) &amp;&amp; (ex &amp; bit)) {</w:t>
        </w:r>
        <w:r w:rsidRPr="00F3338E">
          <w:rPr>
            <w:rFonts w:ascii="Arial" w:eastAsia="Times New Roman" w:hAnsi="Arial" w:cs="Arial"/>
            <w:color w:val="333333"/>
          </w:rPr>
          <w:br/>
          <w:t xml:space="preserve">                       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res_ex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 |= bit;</w:t>
        </w:r>
        <w:r w:rsidRPr="00F3338E">
          <w:rPr>
            <w:rFonts w:ascii="Arial" w:eastAsia="Times New Roman" w:hAnsi="Arial" w:cs="Arial"/>
            <w:color w:val="333333"/>
          </w:rPr>
          <w:br/>
          <w:t xml:space="preserve">                       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retval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>++;</w:t>
        </w:r>
        <w:r w:rsidRPr="00F3338E">
          <w:rPr>
            <w:rFonts w:ascii="Arial" w:eastAsia="Times New Roman" w:hAnsi="Arial" w:cs="Arial"/>
            <w:color w:val="333333"/>
          </w:rPr>
          <w:br/>
          <w:t>                    }</w:t>
        </w:r>
        <w:r w:rsidRPr="00F3338E">
          <w:rPr>
            <w:rFonts w:ascii="Arial" w:eastAsia="Times New Roman" w:hAnsi="Arial" w:cs="Arial"/>
            <w:color w:val="333333"/>
          </w:rPr>
          <w:br/>
          <w:t>                }</w:t>
        </w:r>
        <w:r w:rsidRPr="00F3338E">
          <w:rPr>
            <w:rFonts w:ascii="Arial" w:eastAsia="Times New Roman" w:hAnsi="Arial" w:cs="Arial"/>
            <w:color w:val="333333"/>
          </w:rPr>
          <w:br/>
          <w:t>            }</w:t>
        </w:r>
        <w:r w:rsidRPr="00F3338E">
          <w:rPr>
            <w:rFonts w:ascii="Arial" w:eastAsia="Times New Roman" w:hAnsi="Arial" w:cs="Arial"/>
            <w:color w:val="333333"/>
          </w:rPr>
          <w:br/>
          <w:t>            if (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res_in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>)</w:t>
        </w:r>
        <w:r w:rsidRPr="00F3338E">
          <w:rPr>
            <w:rFonts w:ascii="Arial" w:eastAsia="Times New Roman" w:hAnsi="Arial" w:cs="Arial"/>
            <w:color w:val="333333"/>
          </w:rPr>
          <w:br/>
          <w:t>                *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rinp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 =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res_in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>;</w:t>
        </w:r>
        <w:r w:rsidRPr="00F3338E">
          <w:rPr>
            <w:rFonts w:ascii="Arial" w:eastAsia="Times New Roman" w:hAnsi="Arial" w:cs="Arial"/>
            <w:color w:val="333333"/>
          </w:rPr>
          <w:br/>
          <w:t>            if (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res_out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>)</w:t>
        </w:r>
        <w:r w:rsidRPr="00F3338E">
          <w:rPr>
            <w:rFonts w:ascii="Arial" w:eastAsia="Times New Roman" w:hAnsi="Arial" w:cs="Arial"/>
            <w:color w:val="333333"/>
          </w:rPr>
          <w:br/>
          <w:t>                *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routp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 =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res_out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>;</w:t>
        </w:r>
        <w:r w:rsidRPr="00F3338E">
          <w:rPr>
            <w:rFonts w:ascii="Arial" w:eastAsia="Times New Roman" w:hAnsi="Arial" w:cs="Arial"/>
            <w:color w:val="333333"/>
          </w:rPr>
          <w:br/>
          <w:t>            if (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res_ex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>)</w:t>
        </w:r>
        <w:r w:rsidRPr="00F3338E">
          <w:rPr>
            <w:rFonts w:ascii="Arial" w:eastAsia="Times New Roman" w:hAnsi="Arial" w:cs="Arial"/>
            <w:color w:val="333333"/>
          </w:rPr>
          <w:br/>
          <w:t>                *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rexp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 =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res_ex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>;</w:t>
        </w:r>
        <w:r w:rsidRPr="00F3338E">
          <w:rPr>
            <w:rFonts w:ascii="Arial" w:eastAsia="Times New Roman" w:hAnsi="Arial" w:cs="Arial"/>
            <w:color w:val="333333"/>
          </w:rPr>
          <w:br/>
          <w:t xml:space="preserve">           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cond_resched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>();</w:t>
        </w:r>
        <w:r w:rsidRPr="00F3338E">
          <w:rPr>
            <w:rFonts w:ascii="Arial" w:eastAsia="Times New Roman" w:hAnsi="Arial" w:cs="Arial"/>
            <w:color w:val="333333"/>
          </w:rPr>
          <w:br/>
          <w:t>        }</w:t>
        </w:r>
        <w:r w:rsidRPr="00F3338E">
          <w:rPr>
            <w:rFonts w:ascii="Arial" w:eastAsia="Times New Roman" w:hAnsi="Arial" w:cs="Arial"/>
            <w:color w:val="333333"/>
          </w:rPr>
          <w:br/>
          <w:t>        wait = NULL;</w:t>
        </w:r>
        <w:r w:rsidRPr="00F3338E">
          <w:rPr>
            <w:rFonts w:ascii="Arial" w:eastAsia="Times New Roman" w:hAnsi="Arial" w:cs="Arial"/>
            <w:color w:val="333333"/>
          </w:rPr>
          <w:br/>
          <w:t>        if (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retval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 ||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timed_out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 ||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signal_pending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>(current))</w:t>
        </w:r>
        <w:r w:rsidRPr="00F3338E">
          <w:rPr>
            <w:rFonts w:ascii="Arial" w:eastAsia="Times New Roman" w:hAnsi="Arial" w:cs="Arial"/>
            <w:color w:val="333333"/>
          </w:rPr>
          <w:br/>
          <w:t>            break;</w:t>
        </w:r>
        <w:r w:rsidRPr="00F3338E">
          <w:rPr>
            <w:rFonts w:ascii="Arial" w:eastAsia="Times New Roman" w:hAnsi="Arial" w:cs="Arial"/>
            <w:color w:val="333333"/>
          </w:rPr>
          <w:br/>
          <w:t>        if (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table.error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>) {</w:t>
        </w:r>
        <w:r w:rsidRPr="00F3338E">
          <w:rPr>
            <w:rFonts w:ascii="Arial" w:eastAsia="Times New Roman" w:hAnsi="Arial" w:cs="Arial"/>
            <w:color w:val="333333"/>
          </w:rPr>
          <w:br/>
          <w:t xml:space="preserve">           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retval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 =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table.error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>;</w:t>
        </w:r>
        <w:r w:rsidRPr="00F3338E">
          <w:rPr>
            <w:rFonts w:ascii="Arial" w:eastAsia="Times New Roman" w:hAnsi="Arial" w:cs="Arial"/>
            <w:color w:val="333333"/>
          </w:rPr>
          <w:br/>
          <w:t>            break;</w:t>
        </w:r>
        <w:r w:rsidRPr="00F3338E">
          <w:rPr>
            <w:rFonts w:ascii="Arial" w:eastAsia="Times New Roman" w:hAnsi="Arial" w:cs="Arial"/>
            <w:color w:val="333333"/>
          </w:rPr>
          <w:br/>
          <w:t>        }</w:t>
        </w:r>
        <w:r w:rsidRPr="00F3338E">
          <w:rPr>
            <w:rFonts w:ascii="Arial" w:eastAsia="Times New Roman" w:hAnsi="Arial" w:cs="Arial"/>
            <w:color w:val="333333"/>
          </w:rPr>
          <w:br/>
          <w:t>        /*</w:t>
        </w:r>
        <w:r w:rsidRPr="00F3338E">
          <w:rPr>
            <w:rFonts w:ascii="Arial" w:eastAsia="Times New Roman" w:hAnsi="Arial" w:cs="Arial"/>
            <w:color w:val="333333"/>
          </w:rPr>
          <w:br/>
          <w:t>         * If this is the first loop and we have a timeout</w:t>
        </w:r>
        <w:r w:rsidRPr="00F3338E">
          <w:rPr>
            <w:rFonts w:ascii="Arial" w:eastAsia="Times New Roman" w:hAnsi="Arial" w:cs="Arial"/>
            <w:color w:val="333333"/>
          </w:rPr>
          <w:br/>
          <w:t xml:space="preserve">         * given, then we convert to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ktime_t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 and set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the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to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br/>
          <w:t>         * pointer to the expiry value.</w:t>
        </w:r>
        <w:r w:rsidRPr="00F3338E">
          <w:rPr>
            <w:rFonts w:ascii="Arial" w:eastAsia="Times New Roman" w:hAnsi="Arial" w:cs="Arial"/>
            <w:color w:val="333333"/>
          </w:rPr>
          <w:br/>
        </w:r>
        <w:r w:rsidRPr="00F3338E">
          <w:rPr>
            <w:rFonts w:ascii="Arial" w:eastAsia="Times New Roman" w:hAnsi="Arial" w:cs="Arial"/>
            <w:color w:val="333333"/>
          </w:rPr>
          <w:lastRenderedPageBreak/>
          <w:t>         */</w:t>
        </w:r>
        <w:r w:rsidRPr="00F3338E">
          <w:rPr>
            <w:rFonts w:ascii="Arial" w:eastAsia="Times New Roman" w:hAnsi="Arial" w:cs="Arial"/>
            <w:color w:val="333333"/>
          </w:rPr>
          <w:br/>
          <w:t>        if (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end_time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 &amp;&amp; !to) {</w:t>
        </w:r>
        <w:r w:rsidRPr="00F3338E">
          <w:rPr>
            <w:rFonts w:ascii="Arial" w:eastAsia="Times New Roman" w:hAnsi="Arial" w:cs="Arial"/>
            <w:color w:val="333333"/>
          </w:rPr>
          <w:br/>
          <w:t xml:space="preserve">            expire =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timespec_to_ktime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>(*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end_time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>);</w:t>
        </w:r>
        <w:r w:rsidRPr="00F3338E">
          <w:rPr>
            <w:rFonts w:ascii="Arial" w:eastAsia="Times New Roman" w:hAnsi="Arial" w:cs="Arial"/>
            <w:color w:val="333333"/>
          </w:rPr>
          <w:br/>
          <w:t>            to = &amp;expire;</w:t>
        </w:r>
        <w:r w:rsidRPr="00F3338E">
          <w:rPr>
            <w:rFonts w:ascii="Arial" w:eastAsia="Times New Roman" w:hAnsi="Arial" w:cs="Arial"/>
            <w:color w:val="333333"/>
          </w:rPr>
          <w:br/>
          <w:t>        }</w:t>
        </w:r>
        <w:r w:rsidRPr="00F3338E">
          <w:rPr>
            <w:rFonts w:ascii="Arial" w:eastAsia="Times New Roman" w:hAnsi="Arial" w:cs="Arial"/>
            <w:color w:val="333333"/>
          </w:rPr>
          <w:br/>
          <w:t>        if (!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schedule_hrtimeout_range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>(to, slack, HRTIMER_MODE_ABS))</w:t>
        </w:r>
        <w:r w:rsidRPr="00F3338E">
          <w:rPr>
            <w:rFonts w:ascii="Arial" w:eastAsia="Times New Roman" w:hAnsi="Arial" w:cs="Arial"/>
            <w:color w:val="333333"/>
          </w:rPr>
          <w:br/>
          <w:t xml:space="preserve">           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timed_out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 = 1;</w:t>
        </w:r>
        <w:r w:rsidRPr="00F3338E">
          <w:rPr>
            <w:rFonts w:ascii="Arial" w:eastAsia="Times New Roman" w:hAnsi="Arial" w:cs="Arial"/>
            <w:color w:val="333333"/>
          </w:rPr>
          <w:br/>
          <w:t>    }</w:t>
        </w:r>
        <w:r w:rsidRPr="00F3338E">
          <w:rPr>
            <w:rFonts w:ascii="Arial" w:eastAsia="Times New Roman" w:hAnsi="Arial" w:cs="Arial"/>
            <w:color w:val="333333"/>
          </w:rPr>
          <w:br/>
          <w:t>    __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set_current_state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>(TASK_RUNNING);</w:t>
        </w:r>
        <w:r w:rsidRPr="00F3338E">
          <w:rPr>
            <w:rFonts w:ascii="Arial" w:eastAsia="Times New Roman" w:hAnsi="Arial" w:cs="Arial"/>
            <w:color w:val="333333"/>
          </w:rPr>
          <w:br/>
          <w:t xml:space="preserve">   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poll_freewait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>(&amp;table);</w:t>
        </w:r>
        <w:r w:rsidRPr="00F3338E">
          <w:rPr>
            <w:rFonts w:ascii="Arial" w:eastAsia="Times New Roman" w:hAnsi="Arial" w:cs="Arial"/>
            <w:color w:val="333333"/>
          </w:rPr>
          <w:br/>
          <w:t xml:space="preserve">    return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retval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>;</w:t>
        </w:r>
        <w:r w:rsidRPr="00F3338E">
          <w:rPr>
            <w:rFonts w:ascii="Arial" w:eastAsia="Times New Roman" w:hAnsi="Arial" w:cs="Arial"/>
            <w:color w:val="333333"/>
          </w:rPr>
          <w:br/>
          <w:t>} </w:t>
        </w:r>
      </w:ins>
    </w:p>
    <w:p w:rsidR="00F3338E" w:rsidRPr="00F3338E" w:rsidRDefault="00F3338E" w:rsidP="00F3338E">
      <w:pPr>
        <w:wordWrap w:val="0"/>
        <w:spacing w:after="0" w:line="399" w:lineRule="atLeast"/>
        <w:rPr>
          <w:ins w:id="20" w:author="Unknown"/>
          <w:rFonts w:ascii="Arial" w:eastAsia="Times New Roman" w:hAnsi="Arial" w:cs="Arial"/>
          <w:color w:val="333333"/>
        </w:rPr>
      </w:pPr>
      <w:ins w:id="21" w:author="Unknown">
        <w:r w:rsidRPr="00F3338E">
          <w:rPr>
            <w:rFonts w:ascii="Arial" w:eastAsia="Times New Roman" w:hAnsi="Arial" w:cs="Arial"/>
            <w:color w:val="333333"/>
          </w:rPr>
          <w:br/>
        </w:r>
        <w:r w:rsidRPr="00F3338E">
          <w:rPr>
            <w:rFonts w:ascii="SimSun" w:eastAsia="SimSun" w:hAnsi="SimSun" w:cs="SimSun" w:hint="eastAsia"/>
            <w:color w:val="333333"/>
          </w:rPr>
          <w:t>上面的代码很多，其实真正关键的代码是这一句</w:t>
        </w:r>
        <w:r w:rsidRPr="00F3338E">
          <w:rPr>
            <w:rFonts w:ascii="Arial" w:eastAsia="Times New Roman" w:hAnsi="Arial" w:cs="Arial"/>
            <w:color w:val="333333"/>
          </w:rPr>
          <w:t>:</w:t>
        </w:r>
      </w:ins>
    </w:p>
    <w:p w:rsidR="00F3338E" w:rsidRPr="00F3338E" w:rsidRDefault="00F3338E" w:rsidP="00F3338E">
      <w:pPr>
        <w:shd w:val="clear" w:color="auto" w:fill="F2F6FB"/>
        <w:wordWrap w:val="0"/>
        <w:spacing w:after="0" w:line="399" w:lineRule="atLeast"/>
        <w:rPr>
          <w:ins w:id="22" w:author="Unknown"/>
          <w:rFonts w:ascii="Arial" w:eastAsia="Times New Roman" w:hAnsi="Arial" w:cs="Arial"/>
          <w:color w:val="333333"/>
        </w:rPr>
      </w:pPr>
      <w:ins w:id="23" w:author="Unknown">
        <w:r w:rsidRPr="00F3338E">
          <w:rPr>
            <w:rFonts w:ascii="SimSun" w:eastAsia="SimSun" w:hAnsi="SimSun" w:cs="SimSun" w:hint="eastAsia"/>
            <w:color w:val="333333"/>
            <w:u w:val="single"/>
          </w:rPr>
          <w:t>复制代码</w:t>
        </w:r>
        <w:r w:rsidRPr="00F3338E">
          <w:rPr>
            <w:rFonts w:ascii="SimSun" w:eastAsia="SimSun" w:hAnsi="SimSun" w:cs="SimSun" w:hint="eastAsia"/>
            <w:color w:val="333333"/>
          </w:rPr>
          <w:t>代码如下</w:t>
        </w:r>
        <w:r w:rsidRPr="00F3338E">
          <w:rPr>
            <w:rFonts w:ascii="Arial" w:eastAsia="Times New Roman" w:hAnsi="Arial" w:cs="Arial"/>
            <w:color w:val="333333"/>
          </w:rPr>
          <w:t>:</w:t>
        </w:r>
      </w:ins>
    </w:p>
    <w:p w:rsidR="00F3338E" w:rsidRPr="00F3338E" w:rsidRDefault="00F3338E" w:rsidP="00F3338E">
      <w:pPr>
        <w:shd w:val="clear" w:color="auto" w:fill="DDEDFB"/>
        <w:wordWrap w:val="0"/>
        <w:spacing w:after="47" w:line="399" w:lineRule="atLeast"/>
        <w:rPr>
          <w:ins w:id="24" w:author="Unknown"/>
          <w:rFonts w:ascii="Arial" w:eastAsia="Times New Roman" w:hAnsi="Arial" w:cs="Arial"/>
          <w:color w:val="333333"/>
        </w:rPr>
      </w:pPr>
      <w:ins w:id="25" w:author="Unknown">
        <w:r w:rsidRPr="00F3338E">
          <w:rPr>
            <w:rFonts w:ascii="Arial" w:eastAsia="Times New Roman" w:hAnsi="Arial" w:cs="Arial"/>
            <w:color w:val="333333"/>
          </w:rPr>
          <w:br/>
          <w:t>mask = (*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f_op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-&gt;poll)(file,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retval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 ? NULL : wait); </w:t>
        </w:r>
        <w:r w:rsidRPr="00F3338E">
          <w:rPr>
            <w:rFonts w:ascii="Arial" w:eastAsia="Times New Roman" w:hAnsi="Arial" w:cs="Arial"/>
            <w:color w:val="333333"/>
          </w:rPr>
          <w:br/>
        </w:r>
        <w:r w:rsidRPr="00F3338E">
          <w:rPr>
            <w:rFonts w:ascii="SimSun" w:eastAsia="SimSun" w:hAnsi="SimSun" w:cs="SimSun" w:hint="eastAsia"/>
            <w:color w:val="333333"/>
          </w:rPr>
          <w:t>这个是调用文件系统的</w:t>
        </w:r>
        <w:r w:rsidRPr="00F3338E">
          <w:rPr>
            <w:rFonts w:ascii="Arial" w:eastAsia="Times New Roman" w:hAnsi="Arial" w:cs="Arial"/>
            <w:color w:val="333333"/>
          </w:rPr>
          <w:t xml:space="preserve"> poll</w:t>
        </w:r>
        <w:r w:rsidRPr="00F3338E">
          <w:rPr>
            <w:rFonts w:ascii="SimSun" w:eastAsia="SimSun" w:hAnsi="SimSun" w:cs="SimSun" w:hint="eastAsia"/>
            <w:color w:val="333333"/>
          </w:rPr>
          <w:t>函数，不同的文件系统</w:t>
        </w:r>
        <w:r w:rsidRPr="00F3338E">
          <w:rPr>
            <w:rFonts w:ascii="Arial" w:eastAsia="Times New Roman" w:hAnsi="Arial" w:cs="Arial"/>
            <w:color w:val="333333"/>
          </w:rPr>
          <w:t>poll</w:t>
        </w:r>
        <w:r w:rsidRPr="00F3338E">
          <w:rPr>
            <w:rFonts w:ascii="SimSun" w:eastAsia="SimSun" w:hAnsi="SimSun" w:cs="SimSun" w:hint="eastAsia"/>
            <w:color w:val="333333"/>
          </w:rPr>
          <w:t>函数自然不同，由于我们这里关注的是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tcp</w:t>
        </w:r>
        <w:proofErr w:type="spellEnd"/>
        <w:r w:rsidRPr="00F3338E">
          <w:rPr>
            <w:rFonts w:ascii="SimSun" w:eastAsia="SimSun" w:hAnsi="SimSun" w:cs="SimSun" w:hint="eastAsia"/>
            <w:color w:val="333333"/>
          </w:rPr>
          <w:t>连接，而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socketfs</w:t>
        </w:r>
        <w:proofErr w:type="spellEnd"/>
        <w:r w:rsidRPr="00F3338E">
          <w:rPr>
            <w:rFonts w:ascii="SimSun" w:eastAsia="SimSun" w:hAnsi="SimSun" w:cs="SimSun" w:hint="eastAsia"/>
            <w:color w:val="333333"/>
          </w:rPr>
          <w:t>的注册在</w:t>
        </w:r>
        <w:r w:rsidRPr="00F3338E">
          <w:rPr>
            <w:rFonts w:ascii="Arial" w:eastAsia="Times New Roman" w:hAnsi="Arial" w:cs="Arial"/>
            <w:color w:val="333333"/>
          </w:rPr>
          <w:t xml:space="preserve"> net/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Socket.c</w:t>
        </w:r>
        <w:proofErr w:type="spellEnd"/>
        <w:r w:rsidRPr="00F3338E">
          <w:rPr>
            <w:rFonts w:ascii="SimSun" w:eastAsia="SimSun" w:hAnsi="SimSun" w:cs="SimSun" w:hint="eastAsia"/>
            <w:color w:val="333333"/>
          </w:rPr>
          <w:t>里。</w:t>
        </w:r>
        <w:r w:rsidRPr="00F3338E">
          <w:rPr>
            <w:rFonts w:ascii="Arial" w:eastAsia="Times New Roman" w:hAnsi="Arial" w:cs="Arial"/>
            <w:color w:val="333333"/>
          </w:rPr>
          <w:br/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register_filesystem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>(&amp;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sock_fs_type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>); </w:t>
        </w:r>
        <w:r w:rsidRPr="00F3338E">
          <w:rPr>
            <w:rFonts w:ascii="Arial" w:eastAsia="Times New Roman" w:hAnsi="Arial" w:cs="Arial"/>
            <w:color w:val="333333"/>
          </w:rPr>
          <w:br/>
          <w:t>socket</w:t>
        </w:r>
        <w:r w:rsidRPr="00F3338E">
          <w:rPr>
            <w:rFonts w:ascii="SimSun" w:eastAsia="SimSun" w:hAnsi="SimSun" w:cs="SimSun" w:hint="eastAsia"/>
            <w:color w:val="333333"/>
          </w:rPr>
          <w:t>文件系统的函数也是在</w:t>
        </w:r>
        <w:r w:rsidRPr="00F3338E">
          <w:rPr>
            <w:rFonts w:ascii="Arial" w:eastAsia="Times New Roman" w:hAnsi="Arial" w:cs="Arial"/>
            <w:color w:val="333333"/>
          </w:rPr>
          <w:t>net/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Socket.c</w:t>
        </w:r>
        <w:proofErr w:type="spellEnd"/>
        <w:r w:rsidRPr="00F3338E">
          <w:rPr>
            <w:rFonts w:ascii="SimSun" w:eastAsia="SimSun" w:hAnsi="SimSun" w:cs="SimSun" w:hint="eastAsia"/>
            <w:color w:val="333333"/>
          </w:rPr>
          <w:t>里：</w:t>
        </w:r>
        <w:r w:rsidRPr="00F3338E">
          <w:rPr>
            <w:rFonts w:ascii="Arial" w:eastAsia="Times New Roman" w:hAnsi="Arial" w:cs="Arial"/>
            <w:color w:val="333333"/>
          </w:rPr>
          <w:br/>
          <w:t xml:space="preserve">static const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struct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file_operations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socket_file_ops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 = {</w:t>
        </w:r>
        <w:r w:rsidRPr="00F3338E">
          <w:rPr>
            <w:rFonts w:ascii="Arial" w:eastAsia="Times New Roman" w:hAnsi="Arial" w:cs="Arial"/>
            <w:color w:val="333333"/>
          </w:rPr>
          <w:br/>
          <w:t>    .owner =    THIS_MODULE,</w:t>
        </w:r>
        <w:r w:rsidRPr="00F3338E">
          <w:rPr>
            <w:rFonts w:ascii="Arial" w:eastAsia="Times New Roman" w:hAnsi="Arial" w:cs="Arial"/>
            <w:color w:val="333333"/>
          </w:rPr>
          <w:br/>
          <w:t>    .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llseek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 =   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no_llseek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>,</w:t>
        </w:r>
        <w:r w:rsidRPr="00F3338E">
          <w:rPr>
            <w:rFonts w:ascii="Arial" w:eastAsia="Times New Roman" w:hAnsi="Arial" w:cs="Arial"/>
            <w:color w:val="333333"/>
          </w:rPr>
          <w:br/>
          <w:t>    .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aio_read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 =   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sock_aio_read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>,</w:t>
        </w:r>
        <w:r w:rsidRPr="00F3338E">
          <w:rPr>
            <w:rFonts w:ascii="Arial" w:eastAsia="Times New Roman" w:hAnsi="Arial" w:cs="Arial"/>
            <w:color w:val="333333"/>
          </w:rPr>
          <w:br/>
          <w:t>    .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aio_write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 =   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sock_aio_write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>,</w:t>
        </w:r>
        <w:r w:rsidRPr="00F3338E">
          <w:rPr>
            <w:rFonts w:ascii="Arial" w:eastAsia="Times New Roman" w:hAnsi="Arial" w:cs="Arial"/>
            <w:color w:val="333333"/>
          </w:rPr>
          <w:br/>
          <w:t xml:space="preserve">    .poll =       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sock_poll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>,</w:t>
        </w:r>
        <w:r w:rsidRPr="00F3338E">
          <w:rPr>
            <w:rFonts w:ascii="Arial" w:eastAsia="Times New Roman" w:hAnsi="Arial" w:cs="Arial"/>
            <w:color w:val="333333"/>
          </w:rPr>
          <w:br/>
          <w:t>    .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unlocked_ioctl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 =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sock_ioctl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>,</w:t>
        </w:r>
        <w:r w:rsidRPr="00F3338E">
          <w:rPr>
            <w:rFonts w:ascii="Arial" w:eastAsia="Times New Roman" w:hAnsi="Arial" w:cs="Arial"/>
            <w:color w:val="333333"/>
          </w:rPr>
          <w:br/>
          <w:t>#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ifdef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 CONFIG_COMPAT</w:t>
        </w:r>
        <w:r w:rsidRPr="00F3338E">
          <w:rPr>
            <w:rFonts w:ascii="Arial" w:eastAsia="Times New Roman" w:hAnsi="Arial" w:cs="Arial"/>
            <w:color w:val="333333"/>
          </w:rPr>
          <w:br/>
          <w:t>    .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compat_ioctl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 =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compat_sock_ioctl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>,</w:t>
        </w:r>
        <w:r w:rsidRPr="00F3338E">
          <w:rPr>
            <w:rFonts w:ascii="Arial" w:eastAsia="Times New Roman" w:hAnsi="Arial" w:cs="Arial"/>
            <w:color w:val="333333"/>
          </w:rPr>
          <w:br/>
          <w:t>#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endif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br/>
          <w:t>    .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mmap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 =       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sock_mmap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>,</w:t>
        </w:r>
        <w:r w:rsidRPr="00F3338E">
          <w:rPr>
            <w:rFonts w:ascii="Arial" w:eastAsia="Times New Roman" w:hAnsi="Arial" w:cs="Arial"/>
            <w:color w:val="333333"/>
          </w:rPr>
          <w:br/>
        </w:r>
        <w:r w:rsidRPr="00F3338E">
          <w:rPr>
            <w:rFonts w:ascii="Arial" w:eastAsia="Times New Roman" w:hAnsi="Arial" w:cs="Arial"/>
            <w:color w:val="333333"/>
          </w:rPr>
          <w:lastRenderedPageBreak/>
          <w:t xml:space="preserve">    .open =       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sock_no_open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>,    /* special open code to disallow open via /proc */</w:t>
        </w:r>
        <w:r w:rsidRPr="00F3338E">
          <w:rPr>
            <w:rFonts w:ascii="Arial" w:eastAsia="Times New Roman" w:hAnsi="Arial" w:cs="Arial"/>
            <w:color w:val="333333"/>
          </w:rPr>
          <w:br/>
          <w:t xml:space="preserve">    .release =   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sock_close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>,</w:t>
        </w:r>
        <w:r w:rsidRPr="00F3338E">
          <w:rPr>
            <w:rFonts w:ascii="Arial" w:eastAsia="Times New Roman" w:hAnsi="Arial" w:cs="Arial"/>
            <w:color w:val="333333"/>
          </w:rPr>
          <w:br/>
          <w:t>    .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fasync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 =   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sock_fasync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>,</w:t>
        </w:r>
        <w:r w:rsidRPr="00F3338E">
          <w:rPr>
            <w:rFonts w:ascii="Arial" w:eastAsia="Times New Roman" w:hAnsi="Arial" w:cs="Arial"/>
            <w:color w:val="333333"/>
          </w:rPr>
          <w:br/>
          <w:t>    .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sendpage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 =   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sock_sendpage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>,</w:t>
        </w:r>
        <w:r w:rsidRPr="00F3338E">
          <w:rPr>
            <w:rFonts w:ascii="Arial" w:eastAsia="Times New Roman" w:hAnsi="Arial" w:cs="Arial"/>
            <w:color w:val="333333"/>
          </w:rPr>
          <w:br/>
          <w:t>    .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splice_write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 =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generic_splice_sendpage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>,</w:t>
        </w:r>
        <w:r w:rsidRPr="00F3338E">
          <w:rPr>
            <w:rFonts w:ascii="Arial" w:eastAsia="Times New Roman" w:hAnsi="Arial" w:cs="Arial"/>
            <w:color w:val="333333"/>
          </w:rPr>
          <w:br/>
          <w:t>    .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splice_read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 =   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sock_splice_read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>,</w:t>
        </w:r>
        <w:r w:rsidRPr="00F3338E">
          <w:rPr>
            <w:rFonts w:ascii="Arial" w:eastAsia="Times New Roman" w:hAnsi="Arial" w:cs="Arial"/>
            <w:color w:val="333333"/>
          </w:rPr>
          <w:br/>
          <w:t>};</w:t>
        </w:r>
      </w:ins>
    </w:p>
    <w:p w:rsidR="00F3338E" w:rsidRPr="00F3338E" w:rsidRDefault="00F3338E" w:rsidP="00F3338E">
      <w:pPr>
        <w:wordWrap w:val="0"/>
        <w:spacing w:after="0" w:line="399" w:lineRule="atLeast"/>
        <w:rPr>
          <w:ins w:id="26" w:author="Unknown"/>
          <w:rFonts w:ascii="Arial" w:eastAsia="Times New Roman" w:hAnsi="Arial" w:cs="Arial"/>
          <w:color w:val="333333"/>
        </w:rPr>
      </w:pPr>
      <w:ins w:id="27" w:author="Unknown">
        <w:r w:rsidRPr="00F3338E">
          <w:rPr>
            <w:rFonts w:ascii="Arial" w:eastAsia="Times New Roman" w:hAnsi="Arial" w:cs="Arial"/>
            <w:color w:val="333333"/>
          </w:rPr>
          <w:br/>
        </w:r>
        <w:r w:rsidRPr="00F3338E">
          <w:rPr>
            <w:rFonts w:ascii="SimSun" w:eastAsia="SimSun" w:hAnsi="SimSun" w:cs="SimSun" w:hint="eastAsia"/>
            <w:color w:val="333333"/>
          </w:rPr>
          <w:t>从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sock_poll</w:t>
        </w:r>
        <w:proofErr w:type="spellEnd"/>
        <w:r w:rsidRPr="00F3338E">
          <w:rPr>
            <w:rFonts w:ascii="SimSun" w:eastAsia="SimSun" w:hAnsi="SimSun" w:cs="SimSun" w:hint="eastAsia"/>
            <w:color w:val="333333"/>
          </w:rPr>
          <w:t>跟随下去，</w:t>
        </w:r>
        <w:r w:rsidRPr="00F3338E">
          <w:rPr>
            <w:rFonts w:ascii="Arial" w:eastAsia="Times New Roman" w:hAnsi="Arial" w:cs="Arial"/>
            <w:color w:val="333333"/>
          </w:rPr>
          <w:br/>
        </w:r>
        <w:r w:rsidRPr="00F3338E">
          <w:rPr>
            <w:rFonts w:ascii="SimSun" w:eastAsia="SimSun" w:hAnsi="SimSun" w:cs="SimSun" w:hint="eastAsia"/>
            <w:color w:val="333333"/>
          </w:rPr>
          <w:t>最后可以到</w:t>
        </w:r>
        <w:r w:rsidRPr="00F3338E">
          <w:rPr>
            <w:rFonts w:ascii="Arial" w:eastAsia="Times New Roman" w:hAnsi="Arial" w:cs="Arial"/>
            <w:color w:val="333333"/>
          </w:rPr>
          <w:t xml:space="preserve"> net/ipv4/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tcp.c</w:t>
        </w:r>
        <w:proofErr w:type="spellEnd"/>
        <w:r w:rsidRPr="00F3338E">
          <w:rPr>
            <w:rFonts w:ascii="SimSun" w:eastAsia="SimSun" w:hAnsi="SimSun" w:cs="SimSun" w:hint="eastAsia"/>
            <w:color w:val="333333"/>
          </w:rPr>
          <w:t>的</w:t>
        </w:r>
        <w:r w:rsidRPr="00F3338E">
          <w:rPr>
            <w:rFonts w:ascii="Arial" w:eastAsia="Times New Roman" w:hAnsi="Arial" w:cs="Arial"/>
            <w:color w:val="333333"/>
          </w:rPr>
          <w:br/>
          <w:t xml:space="preserve">unsigned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int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tcp_poll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>(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struct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 file *file,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struct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 socket *sock,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poll_table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 *wait) </w:t>
        </w:r>
        <w:r w:rsidRPr="00F3338E">
          <w:rPr>
            <w:rFonts w:ascii="Arial" w:eastAsia="Times New Roman" w:hAnsi="Arial" w:cs="Arial"/>
            <w:color w:val="333333"/>
          </w:rPr>
          <w:br/>
        </w:r>
        <w:r w:rsidRPr="00F3338E">
          <w:rPr>
            <w:rFonts w:ascii="SimSun" w:eastAsia="SimSun" w:hAnsi="SimSun" w:cs="SimSun" w:hint="eastAsia"/>
            <w:color w:val="333333"/>
          </w:rPr>
          <w:t>这个是最终的查询函数，</w:t>
        </w:r>
        <w:r w:rsidRPr="00F3338E">
          <w:rPr>
            <w:rFonts w:ascii="Arial" w:eastAsia="Times New Roman" w:hAnsi="Arial" w:cs="Arial"/>
            <w:color w:val="333333"/>
          </w:rPr>
          <w:br/>
        </w:r>
        <w:r w:rsidRPr="00F3338E">
          <w:rPr>
            <w:rFonts w:ascii="SimSun" w:eastAsia="SimSun" w:hAnsi="SimSun" w:cs="SimSun" w:hint="eastAsia"/>
            <w:color w:val="333333"/>
          </w:rPr>
          <w:t>也就是说</w:t>
        </w:r>
        <w:r w:rsidRPr="00F3338E">
          <w:rPr>
            <w:rFonts w:ascii="Arial" w:eastAsia="Times New Roman" w:hAnsi="Arial" w:cs="Arial"/>
            <w:color w:val="333333"/>
          </w:rPr>
          <w:t xml:space="preserve">select </w:t>
        </w:r>
        <w:r w:rsidRPr="00F3338E">
          <w:rPr>
            <w:rFonts w:ascii="SimSun" w:eastAsia="SimSun" w:hAnsi="SimSun" w:cs="SimSun" w:hint="eastAsia"/>
            <w:color w:val="333333"/>
          </w:rPr>
          <w:t>的核心功能是调用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tcp</w:t>
        </w:r>
        <w:proofErr w:type="spellEnd"/>
        <w:r w:rsidRPr="00F3338E">
          <w:rPr>
            <w:rFonts w:ascii="SimSun" w:eastAsia="SimSun" w:hAnsi="SimSun" w:cs="SimSun" w:hint="eastAsia"/>
            <w:color w:val="333333"/>
          </w:rPr>
          <w:t>文件系统的</w:t>
        </w:r>
        <w:r w:rsidRPr="00F3338E">
          <w:rPr>
            <w:rFonts w:ascii="Arial" w:eastAsia="Times New Roman" w:hAnsi="Arial" w:cs="Arial"/>
            <w:color w:val="333333"/>
          </w:rPr>
          <w:t>poll</w:t>
        </w:r>
        <w:r w:rsidRPr="00F3338E">
          <w:rPr>
            <w:rFonts w:ascii="SimSun" w:eastAsia="SimSun" w:hAnsi="SimSun" w:cs="SimSun" w:hint="eastAsia"/>
            <w:color w:val="333333"/>
          </w:rPr>
          <w:t>函数，不停的查询，如果没有想要的数据，主动执行一次调度（防止一直占用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cpu</w:t>
        </w:r>
        <w:proofErr w:type="spellEnd"/>
        <w:r w:rsidRPr="00F3338E">
          <w:rPr>
            <w:rFonts w:ascii="SimSun" w:eastAsia="SimSun" w:hAnsi="SimSun" w:cs="SimSun" w:hint="eastAsia"/>
            <w:color w:val="333333"/>
          </w:rPr>
          <w:t>），直到有一个连接有想要的消息为止。</w:t>
        </w:r>
        <w:r w:rsidRPr="00F3338E">
          <w:rPr>
            <w:rFonts w:ascii="Arial" w:eastAsia="Times New Roman" w:hAnsi="Arial" w:cs="Arial"/>
            <w:color w:val="333333"/>
          </w:rPr>
          <w:br/>
        </w:r>
        <w:r w:rsidRPr="00F3338E">
          <w:rPr>
            <w:rFonts w:ascii="SimSun" w:eastAsia="SimSun" w:hAnsi="SimSun" w:cs="SimSun" w:hint="eastAsia"/>
            <w:color w:val="333333"/>
          </w:rPr>
          <w:t>从这里可以看出</w:t>
        </w:r>
        <w:r w:rsidRPr="00F3338E">
          <w:rPr>
            <w:rFonts w:ascii="Arial" w:eastAsia="Times New Roman" w:hAnsi="Arial" w:cs="Arial"/>
            <w:color w:val="333333"/>
          </w:rPr>
          <w:t>select</w:t>
        </w:r>
        <w:r w:rsidRPr="00F3338E">
          <w:rPr>
            <w:rFonts w:ascii="SimSun" w:eastAsia="SimSun" w:hAnsi="SimSun" w:cs="SimSun" w:hint="eastAsia"/>
            <w:color w:val="333333"/>
          </w:rPr>
          <w:t>的执行方式基本就是不同的调用</w:t>
        </w:r>
        <w:r w:rsidRPr="00F3338E">
          <w:rPr>
            <w:rFonts w:ascii="Arial" w:eastAsia="Times New Roman" w:hAnsi="Arial" w:cs="Arial"/>
            <w:color w:val="333333"/>
          </w:rPr>
          <w:t>poll,</w:t>
        </w:r>
        <w:r w:rsidRPr="00F3338E">
          <w:rPr>
            <w:rFonts w:ascii="SimSun" w:eastAsia="SimSun" w:hAnsi="SimSun" w:cs="SimSun" w:hint="eastAsia"/>
            <w:color w:val="333333"/>
          </w:rPr>
          <w:t>直到有需要的消息为止，如果</w:t>
        </w:r>
        <w:r w:rsidRPr="00F3338E">
          <w:rPr>
            <w:rFonts w:ascii="Arial" w:eastAsia="Times New Roman" w:hAnsi="Arial" w:cs="Arial"/>
            <w:color w:val="333333"/>
          </w:rPr>
          <w:t xml:space="preserve">select </w:t>
        </w:r>
        <w:r w:rsidRPr="00F3338E">
          <w:rPr>
            <w:rFonts w:ascii="SimSun" w:eastAsia="SimSun" w:hAnsi="SimSun" w:cs="SimSun" w:hint="eastAsia"/>
            <w:color w:val="333333"/>
          </w:rPr>
          <w:t>处理的</w:t>
        </w:r>
        <w:r w:rsidRPr="00F3338E">
          <w:rPr>
            <w:rFonts w:ascii="Arial" w:eastAsia="Times New Roman" w:hAnsi="Arial" w:cs="Arial"/>
            <w:color w:val="333333"/>
          </w:rPr>
          <w:t>socket</w:t>
        </w:r>
        <w:r w:rsidRPr="00F3338E">
          <w:rPr>
            <w:rFonts w:ascii="SimSun" w:eastAsia="SimSun" w:hAnsi="SimSun" w:cs="SimSun" w:hint="eastAsia"/>
            <w:color w:val="333333"/>
          </w:rPr>
          <w:t>很多，这其实对整个机器的性能也是一个消耗。</w:t>
        </w:r>
        <w:r w:rsidRPr="00F3338E">
          <w:rPr>
            <w:rFonts w:ascii="Arial" w:eastAsia="Times New Roman" w:hAnsi="Arial" w:cs="Arial"/>
            <w:color w:val="333333"/>
          </w:rPr>
          <w:br/>
        </w:r>
        <w:r w:rsidRPr="00F3338E">
          <w:rPr>
            <w:rFonts w:ascii="Arial" w:eastAsia="Times New Roman" w:hAnsi="Arial" w:cs="Arial"/>
            <w:b/>
            <w:bCs/>
            <w:color w:val="333333"/>
          </w:rPr>
          <w:t>2</w:t>
        </w:r>
        <w:r w:rsidRPr="00F3338E">
          <w:rPr>
            <w:rFonts w:ascii="SimSun" w:eastAsia="SimSun" w:hAnsi="SimSun" w:cs="SimSun" w:hint="eastAsia"/>
            <w:b/>
            <w:bCs/>
            <w:color w:val="333333"/>
          </w:rPr>
          <w:t>、</w:t>
        </w:r>
        <w:proofErr w:type="spellStart"/>
        <w:r w:rsidRPr="00F3338E">
          <w:rPr>
            <w:rFonts w:ascii="Arial" w:eastAsia="Times New Roman" w:hAnsi="Arial" w:cs="Arial"/>
            <w:b/>
            <w:bCs/>
            <w:color w:val="333333"/>
          </w:rPr>
          <w:t>epoll</w:t>
        </w:r>
        <w:proofErr w:type="spellEnd"/>
        <w:r w:rsidRPr="00F3338E">
          <w:rPr>
            <w:rFonts w:ascii="SimSun" w:eastAsia="SimSun" w:hAnsi="SimSun" w:cs="SimSun" w:hint="eastAsia"/>
            <w:b/>
            <w:bCs/>
            <w:color w:val="333333"/>
          </w:rPr>
          <w:t>的实现</w:t>
        </w:r>
        <w:r w:rsidRPr="00F3338E">
          <w:rPr>
            <w:rFonts w:ascii="Arial" w:eastAsia="Times New Roman" w:hAnsi="Arial" w:cs="Arial"/>
            <w:color w:val="333333"/>
          </w:rPr>
          <w:br/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epoll</w:t>
        </w:r>
        <w:proofErr w:type="spellEnd"/>
        <w:r w:rsidRPr="00F3338E">
          <w:rPr>
            <w:rFonts w:ascii="SimSun" w:eastAsia="SimSun" w:hAnsi="SimSun" w:cs="SimSun" w:hint="eastAsia"/>
            <w:color w:val="333333"/>
          </w:rPr>
          <w:t>的实现代码在</w:t>
        </w:r>
        <w:r w:rsidRPr="00F3338E">
          <w:rPr>
            <w:rFonts w:ascii="Arial" w:eastAsia="Times New Roman" w:hAnsi="Arial" w:cs="Arial"/>
            <w:color w:val="333333"/>
          </w:rPr>
          <w:t xml:space="preserve">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fs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>/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EventPoll.c</w:t>
        </w:r>
        <w:proofErr w:type="spellEnd"/>
        <w:r w:rsidRPr="00F3338E">
          <w:rPr>
            <w:rFonts w:ascii="SimSun" w:eastAsia="SimSun" w:hAnsi="SimSun" w:cs="SimSun" w:hint="eastAsia"/>
            <w:color w:val="333333"/>
          </w:rPr>
          <w:t>下，</w:t>
        </w:r>
        <w:r w:rsidRPr="00F3338E">
          <w:rPr>
            <w:rFonts w:ascii="Arial" w:eastAsia="Times New Roman" w:hAnsi="Arial" w:cs="Arial"/>
            <w:color w:val="333333"/>
          </w:rPr>
          <w:br/>
        </w:r>
        <w:r w:rsidRPr="00F3338E">
          <w:rPr>
            <w:rFonts w:ascii="SimSun" w:eastAsia="SimSun" w:hAnsi="SimSun" w:cs="SimSun" w:hint="eastAsia"/>
            <w:color w:val="333333"/>
          </w:rPr>
          <w:t>由于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epoll</w:t>
        </w:r>
        <w:proofErr w:type="spellEnd"/>
        <w:r w:rsidRPr="00F3338E">
          <w:rPr>
            <w:rFonts w:ascii="SimSun" w:eastAsia="SimSun" w:hAnsi="SimSun" w:cs="SimSun" w:hint="eastAsia"/>
            <w:color w:val="333333"/>
          </w:rPr>
          <w:t>涉及到几个系统调用，这里不逐个分析了，仅仅分析几个关键点，</w:t>
        </w:r>
        <w:r w:rsidRPr="00F3338E">
          <w:rPr>
            <w:rFonts w:ascii="Arial" w:eastAsia="Times New Roman" w:hAnsi="Arial" w:cs="Arial"/>
            <w:color w:val="333333"/>
          </w:rPr>
          <w:br/>
        </w:r>
        <w:r w:rsidRPr="00F3338E">
          <w:rPr>
            <w:rFonts w:ascii="SimSun" w:eastAsia="SimSun" w:hAnsi="SimSun" w:cs="SimSun" w:hint="eastAsia"/>
            <w:color w:val="333333"/>
          </w:rPr>
          <w:t>第一个关键点在</w:t>
        </w:r>
        <w:r w:rsidRPr="00F3338E">
          <w:rPr>
            <w:rFonts w:ascii="Arial" w:eastAsia="Times New Roman" w:hAnsi="Arial" w:cs="Arial"/>
            <w:color w:val="333333"/>
          </w:rPr>
          <w:br/>
          <w:t xml:space="preserve">static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int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ep_insert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>(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struct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eventpoll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 *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ep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,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struct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epoll_event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 *event,</w:t>
        </w:r>
        <w:r w:rsidRPr="00F3338E">
          <w:rPr>
            <w:rFonts w:ascii="Arial" w:eastAsia="Times New Roman" w:hAnsi="Arial" w:cs="Arial"/>
            <w:color w:val="333333"/>
          </w:rPr>
          <w:br/>
          <w:t xml:space="preserve">            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struct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 file *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tfile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,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int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fd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>) </w:t>
        </w:r>
        <w:r w:rsidRPr="00F3338E">
          <w:rPr>
            <w:rFonts w:ascii="Arial" w:eastAsia="Times New Roman" w:hAnsi="Arial" w:cs="Arial"/>
            <w:color w:val="333333"/>
          </w:rPr>
          <w:br/>
        </w:r>
        <w:r w:rsidRPr="00F3338E">
          <w:rPr>
            <w:rFonts w:ascii="SimSun" w:eastAsia="SimSun" w:hAnsi="SimSun" w:cs="SimSun" w:hint="eastAsia"/>
            <w:color w:val="333333"/>
          </w:rPr>
          <w:t>这是在我们调用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sys_epoll_ctl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 </w:t>
        </w:r>
        <w:r w:rsidRPr="00F3338E">
          <w:rPr>
            <w:rFonts w:ascii="SimSun" w:eastAsia="SimSun" w:hAnsi="SimSun" w:cs="SimSun" w:hint="eastAsia"/>
            <w:color w:val="333333"/>
          </w:rPr>
          <w:t>添加一个被管理</w:t>
        </w:r>
        <w:r w:rsidRPr="00F3338E">
          <w:rPr>
            <w:rFonts w:ascii="Arial" w:eastAsia="Times New Roman" w:hAnsi="Arial" w:cs="Arial"/>
            <w:color w:val="333333"/>
          </w:rPr>
          <w:t>socket</w:t>
        </w:r>
        <w:r w:rsidRPr="00F3338E">
          <w:rPr>
            <w:rFonts w:ascii="SimSun" w:eastAsia="SimSun" w:hAnsi="SimSun" w:cs="SimSun" w:hint="eastAsia"/>
            <w:color w:val="333333"/>
          </w:rPr>
          <w:t>的时候调用的函数，关键的几行如下</w:t>
        </w:r>
        <w:r w:rsidRPr="00F3338E">
          <w:rPr>
            <w:rFonts w:ascii="SimSun" w:eastAsia="SimSun" w:hAnsi="SimSun" w:cs="SimSun"/>
            <w:color w:val="333333"/>
          </w:rPr>
          <w:t>：</w:t>
        </w:r>
      </w:ins>
    </w:p>
    <w:p w:rsidR="00F3338E" w:rsidRPr="00F3338E" w:rsidRDefault="00F3338E" w:rsidP="00F3338E">
      <w:pPr>
        <w:shd w:val="clear" w:color="auto" w:fill="F2F6FB"/>
        <w:wordWrap w:val="0"/>
        <w:spacing w:after="0" w:line="399" w:lineRule="atLeast"/>
        <w:rPr>
          <w:ins w:id="28" w:author="Unknown"/>
          <w:rFonts w:ascii="Arial" w:eastAsia="Times New Roman" w:hAnsi="Arial" w:cs="Arial"/>
          <w:color w:val="333333"/>
        </w:rPr>
      </w:pPr>
      <w:ins w:id="29" w:author="Unknown">
        <w:r w:rsidRPr="00F3338E">
          <w:rPr>
            <w:rFonts w:ascii="SimSun" w:eastAsia="SimSun" w:hAnsi="SimSun" w:cs="SimSun" w:hint="eastAsia"/>
            <w:color w:val="333333"/>
            <w:u w:val="single"/>
          </w:rPr>
          <w:t>复制代码</w:t>
        </w:r>
        <w:r w:rsidRPr="00F3338E">
          <w:rPr>
            <w:rFonts w:ascii="SimSun" w:eastAsia="SimSun" w:hAnsi="SimSun" w:cs="SimSun" w:hint="eastAsia"/>
            <w:color w:val="333333"/>
          </w:rPr>
          <w:t>代码如下</w:t>
        </w:r>
        <w:r w:rsidRPr="00F3338E">
          <w:rPr>
            <w:rFonts w:ascii="Arial" w:eastAsia="Times New Roman" w:hAnsi="Arial" w:cs="Arial"/>
            <w:color w:val="333333"/>
          </w:rPr>
          <w:t>:</w:t>
        </w:r>
      </w:ins>
    </w:p>
    <w:p w:rsidR="00F3338E" w:rsidRPr="00F3338E" w:rsidRDefault="00F3338E" w:rsidP="00F3338E">
      <w:pPr>
        <w:shd w:val="clear" w:color="auto" w:fill="DDEDFB"/>
        <w:wordWrap w:val="0"/>
        <w:spacing w:after="47" w:line="399" w:lineRule="atLeast"/>
        <w:rPr>
          <w:ins w:id="30" w:author="Unknown"/>
          <w:rFonts w:ascii="Arial" w:eastAsia="Times New Roman" w:hAnsi="Arial" w:cs="Arial"/>
          <w:color w:val="333333"/>
        </w:rPr>
      </w:pPr>
      <w:ins w:id="31" w:author="Unknown">
        <w:r w:rsidRPr="00F3338E">
          <w:rPr>
            <w:rFonts w:ascii="Arial" w:eastAsia="Times New Roman" w:hAnsi="Arial" w:cs="Arial"/>
            <w:color w:val="333333"/>
          </w:rPr>
          <w:br/>
          <w:t xml:space="preserve">epq.epi =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epi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>;</w:t>
        </w:r>
        <w:r w:rsidRPr="00F3338E">
          <w:rPr>
            <w:rFonts w:ascii="Arial" w:eastAsia="Times New Roman" w:hAnsi="Arial" w:cs="Arial"/>
            <w:color w:val="333333"/>
          </w:rPr>
          <w:br/>
          <w:t xml:space="preserve">   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init_poll_funcptr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(&amp;epq.pt,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ep_ptable_queue_proc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>);</w:t>
        </w:r>
        <w:r w:rsidRPr="00F3338E">
          <w:rPr>
            <w:rFonts w:ascii="Arial" w:eastAsia="Times New Roman" w:hAnsi="Arial" w:cs="Arial"/>
            <w:color w:val="333333"/>
          </w:rPr>
          <w:br/>
          <w:t>    /*</w:t>
        </w:r>
        <w:r w:rsidRPr="00F3338E">
          <w:rPr>
            <w:rFonts w:ascii="Arial" w:eastAsia="Times New Roman" w:hAnsi="Arial" w:cs="Arial"/>
            <w:color w:val="333333"/>
          </w:rPr>
          <w:br/>
          <w:t>     * Attach the item to the poll hooks and get current event bits.</w:t>
        </w:r>
        <w:r w:rsidRPr="00F3338E">
          <w:rPr>
            <w:rFonts w:ascii="Arial" w:eastAsia="Times New Roman" w:hAnsi="Arial" w:cs="Arial"/>
            <w:color w:val="333333"/>
          </w:rPr>
          <w:br/>
          <w:t>     * We can safely use the file* here because its usage count has</w:t>
        </w:r>
        <w:r w:rsidRPr="00F3338E">
          <w:rPr>
            <w:rFonts w:ascii="Arial" w:eastAsia="Times New Roman" w:hAnsi="Arial" w:cs="Arial"/>
            <w:color w:val="333333"/>
          </w:rPr>
          <w:br/>
          <w:t>     * been increased by the caller of this function. Note that after</w:t>
        </w:r>
        <w:r w:rsidRPr="00F3338E">
          <w:rPr>
            <w:rFonts w:ascii="Arial" w:eastAsia="Times New Roman" w:hAnsi="Arial" w:cs="Arial"/>
            <w:color w:val="333333"/>
          </w:rPr>
          <w:br/>
          <w:t>     * this operation completes, the poll callback can start hitting</w:t>
        </w:r>
        <w:r w:rsidRPr="00F3338E">
          <w:rPr>
            <w:rFonts w:ascii="Arial" w:eastAsia="Times New Roman" w:hAnsi="Arial" w:cs="Arial"/>
            <w:color w:val="333333"/>
          </w:rPr>
          <w:br/>
        </w:r>
        <w:r w:rsidRPr="00F3338E">
          <w:rPr>
            <w:rFonts w:ascii="Arial" w:eastAsia="Times New Roman" w:hAnsi="Arial" w:cs="Arial"/>
            <w:color w:val="333333"/>
          </w:rPr>
          <w:lastRenderedPageBreak/>
          <w:t>     * the new item.</w:t>
        </w:r>
        <w:r w:rsidRPr="00F3338E">
          <w:rPr>
            <w:rFonts w:ascii="Arial" w:eastAsia="Times New Roman" w:hAnsi="Arial" w:cs="Arial"/>
            <w:color w:val="333333"/>
          </w:rPr>
          <w:br/>
          <w:t>     */</w:t>
        </w:r>
        <w:r w:rsidRPr="00F3338E">
          <w:rPr>
            <w:rFonts w:ascii="Arial" w:eastAsia="Times New Roman" w:hAnsi="Arial" w:cs="Arial"/>
            <w:color w:val="333333"/>
          </w:rPr>
          <w:br/>
          <w:t xml:space="preserve">   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revents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 =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tfile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>-&gt;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f_op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>-&gt;poll(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tfile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>, &amp;epq.pt); </w:t>
        </w:r>
      </w:ins>
    </w:p>
    <w:p w:rsidR="00F3338E" w:rsidRPr="00F3338E" w:rsidRDefault="00F3338E" w:rsidP="00F3338E">
      <w:pPr>
        <w:wordWrap w:val="0"/>
        <w:spacing w:after="0" w:line="399" w:lineRule="atLeast"/>
        <w:rPr>
          <w:ins w:id="32" w:author="Unknown"/>
          <w:rFonts w:ascii="Arial" w:eastAsia="Times New Roman" w:hAnsi="Arial" w:cs="Arial"/>
          <w:color w:val="333333"/>
        </w:rPr>
      </w:pPr>
      <w:ins w:id="33" w:author="Unknown">
        <w:r w:rsidRPr="00F3338E">
          <w:rPr>
            <w:rFonts w:ascii="Arial" w:eastAsia="Times New Roman" w:hAnsi="Arial" w:cs="Arial"/>
            <w:color w:val="333333"/>
          </w:rPr>
          <w:br/>
        </w:r>
        <w:r w:rsidRPr="00F3338E">
          <w:rPr>
            <w:rFonts w:ascii="SimSun" w:eastAsia="SimSun" w:hAnsi="SimSun" w:cs="SimSun" w:hint="eastAsia"/>
            <w:color w:val="333333"/>
          </w:rPr>
          <w:t>这里也是调用文件系统的</w:t>
        </w:r>
        <w:r w:rsidRPr="00F3338E">
          <w:rPr>
            <w:rFonts w:ascii="Arial" w:eastAsia="Times New Roman" w:hAnsi="Arial" w:cs="Arial"/>
            <w:color w:val="333333"/>
          </w:rPr>
          <w:t>poll</w:t>
        </w:r>
        <w:r w:rsidRPr="00F3338E">
          <w:rPr>
            <w:rFonts w:ascii="SimSun" w:eastAsia="SimSun" w:hAnsi="SimSun" w:cs="SimSun" w:hint="eastAsia"/>
            <w:color w:val="333333"/>
          </w:rPr>
          <w:t>函数，不过这次初始化了一个结构，这个结构会带有一个</w:t>
        </w:r>
        <w:r w:rsidRPr="00F3338E">
          <w:rPr>
            <w:rFonts w:ascii="Arial" w:eastAsia="Times New Roman" w:hAnsi="Arial" w:cs="Arial"/>
            <w:color w:val="333333"/>
          </w:rPr>
          <w:t>poll</w:t>
        </w:r>
        <w:r w:rsidRPr="00F3338E">
          <w:rPr>
            <w:rFonts w:ascii="SimSun" w:eastAsia="SimSun" w:hAnsi="SimSun" w:cs="SimSun" w:hint="eastAsia"/>
            <w:color w:val="333333"/>
          </w:rPr>
          <w:t>函数的</w:t>
        </w:r>
        <w:r w:rsidRPr="00F3338E">
          <w:rPr>
            <w:rFonts w:ascii="Arial" w:eastAsia="Times New Roman" w:hAnsi="Arial" w:cs="Arial"/>
            <w:color w:val="333333"/>
          </w:rPr>
          <w:t>callback</w:t>
        </w:r>
        <w:r w:rsidRPr="00F3338E">
          <w:rPr>
            <w:rFonts w:ascii="SimSun" w:eastAsia="SimSun" w:hAnsi="SimSun" w:cs="SimSun" w:hint="eastAsia"/>
            <w:color w:val="333333"/>
          </w:rPr>
          <w:t>函数：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ep_ptable_queue_proc</w:t>
        </w:r>
        <w:proofErr w:type="spellEnd"/>
        <w:r w:rsidRPr="00F3338E">
          <w:rPr>
            <w:rFonts w:ascii="SimSun" w:eastAsia="SimSun" w:hAnsi="SimSun" w:cs="SimSun" w:hint="eastAsia"/>
            <w:color w:val="333333"/>
          </w:rPr>
          <w:t>，</w:t>
        </w:r>
        <w:r w:rsidRPr="00F3338E">
          <w:rPr>
            <w:rFonts w:ascii="Arial" w:eastAsia="Times New Roman" w:hAnsi="Arial" w:cs="Arial"/>
            <w:color w:val="333333"/>
          </w:rPr>
          <w:br/>
        </w:r>
        <w:r w:rsidRPr="00F3338E">
          <w:rPr>
            <w:rFonts w:ascii="SimSun" w:eastAsia="SimSun" w:hAnsi="SimSun" w:cs="SimSun" w:hint="eastAsia"/>
            <w:color w:val="333333"/>
          </w:rPr>
          <w:t>在调用</w:t>
        </w:r>
        <w:r w:rsidRPr="00F3338E">
          <w:rPr>
            <w:rFonts w:ascii="Arial" w:eastAsia="Times New Roman" w:hAnsi="Arial" w:cs="Arial"/>
            <w:color w:val="333333"/>
          </w:rPr>
          <w:t>poll</w:t>
        </w:r>
        <w:r w:rsidRPr="00F3338E">
          <w:rPr>
            <w:rFonts w:ascii="SimSun" w:eastAsia="SimSun" w:hAnsi="SimSun" w:cs="SimSun" w:hint="eastAsia"/>
            <w:color w:val="333333"/>
          </w:rPr>
          <w:t>函数的时候，会执行这个</w:t>
        </w:r>
        <w:r w:rsidRPr="00F3338E">
          <w:rPr>
            <w:rFonts w:ascii="Arial" w:eastAsia="Times New Roman" w:hAnsi="Arial" w:cs="Arial"/>
            <w:color w:val="333333"/>
          </w:rPr>
          <w:t>callback</w:t>
        </w:r>
        <w:r w:rsidRPr="00F3338E">
          <w:rPr>
            <w:rFonts w:ascii="SimSun" w:eastAsia="SimSun" w:hAnsi="SimSun" w:cs="SimSun" w:hint="eastAsia"/>
            <w:color w:val="333333"/>
          </w:rPr>
          <w:t>，这个</w:t>
        </w:r>
        <w:r w:rsidRPr="00F3338E">
          <w:rPr>
            <w:rFonts w:ascii="Arial" w:eastAsia="Times New Roman" w:hAnsi="Arial" w:cs="Arial"/>
            <w:color w:val="333333"/>
          </w:rPr>
          <w:t>callback</w:t>
        </w:r>
        <w:r w:rsidRPr="00F3338E">
          <w:rPr>
            <w:rFonts w:ascii="SimSun" w:eastAsia="SimSun" w:hAnsi="SimSun" w:cs="SimSun" w:hint="eastAsia"/>
            <w:color w:val="333333"/>
          </w:rPr>
          <w:t>的功能就是将当前进程添加到</w:t>
        </w:r>
        <w:r w:rsidRPr="00F3338E">
          <w:rPr>
            <w:rFonts w:ascii="Arial" w:eastAsia="Times New Roman" w:hAnsi="Arial" w:cs="Arial"/>
            <w:color w:val="333333"/>
          </w:rPr>
          <w:t xml:space="preserve"> socket</w:t>
        </w:r>
        <w:r w:rsidRPr="00F3338E">
          <w:rPr>
            <w:rFonts w:ascii="SimSun" w:eastAsia="SimSun" w:hAnsi="SimSun" w:cs="SimSun" w:hint="eastAsia"/>
            <w:color w:val="333333"/>
          </w:rPr>
          <w:t>的等待进程上</w:t>
        </w:r>
        <w:r w:rsidRPr="00F3338E">
          <w:rPr>
            <w:rFonts w:ascii="SimSun" w:eastAsia="SimSun" w:hAnsi="SimSun" w:cs="SimSun"/>
            <w:color w:val="333333"/>
          </w:rPr>
          <w:t>。</w:t>
        </w:r>
      </w:ins>
    </w:p>
    <w:p w:rsidR="00F3338E" w:rsidRPr="00F3338E" w:rsidRDefault="00F3338E" w:rsidP="00F3338E">
      <w:pPr>
        <w:shd w:val="clear" w:color="auto" w:fill="F2F6FB"/>
        <w:wordWrap w:val="0"/>
        <w:spacing w:after="0" w:line="399" w:lineRule="atLeast"/>
        <w:rPr>
          <w:ins w:id="34" w:author="Unknown"/>
          <w:rFonts w:ascii="Arial" w:eastAsia="Times New Roman" w:hAnsi="Arial" w:cs="Arial"/>
          <w:color w:val="333333"/>
        </w:rPr>
      </w:pPr>
      <w:ins w:id="35" w:author="Unknown">
        <w:r w:rsidRPr="00F3338E">
          <w:rPr>
            <w:rFonts w:ascii="SimSun" w:eastAsia="SimSun" w:hAnsi="SimSun" w:cs="SimSun" w:hint="eastAsia"/>
            <w:color w:val="333333"/>
            <w:u w:val="single"/>
          </w:rPr>
          <w:t>复制代码</w:t>
        </w:r>
        <w:r w:rsidRPr="00F3338E">
          <w:rPr>
            <w:rFonts w:ascii="SimSun" w:eastAsia="SimSun" w:hAnsi="SimSun" w:cs="SimSun" w:hint="eastAsia"/>
            <w:color w:val="333333"/>
          </w:rPr>
          <w:t>代码如下</w:t>
        </w:r>
        <w:r w:rsidRPr="00F3338E">
          <w:rPr>
            <w:rFonts w:ascii="Arial" w:eastAsia="Times New Roman" w:hAnsi="Arial" w:cs="Arial"/>
            <w:color w:val="333333"/>
          </w:rPr>
          <w:t>:</w:t>
        </w:r>
      </w:ins>
    </w:p>
    <w:p w:rsidR="00F3338E" w:rsidRPr="00F3338E" w:rsidRDefault="00F3338E" w:rsidP="00F3338E">
      <w:pPr>
        <w:shd w:val="clear" w:color="auto" w:fill="DDEDFB"/>
        <w:wordWrap w:val="0"/>
        <w:spacing w:after="47" w:line="399" w:lineRule="atLeast"/>
        <w:rPr>
          <w:ins w:id="36" w:author="Unknown"/>
          <w:rFonts w:ascii="Arial" w:eastAsia="Times New Roman" w:hAnsi="Arial" w:cs="Arial"/>
          <w:color w:val="333333"/>
        </w:rPr>
      </w:pPr>
      <w:ins w:id="37" w:author="Unknown">
        <w:r w:rsidRPr="00F3338E">
          <w:rPr>
            <w:rFonts w:ascii="Arial" w:eastAsia="Times New Roman" w:hAnsi="Arial" w:cs="Arial"/>
            <w:color w:val="333333"/>
          </w:rPr>
          <w:br/>
          <w:t xml:space="preserve">static void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ep_ptable_queue_proc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>(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struct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 file *file,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wait_queue_head_t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 *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whead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>,</w:t>
        </w:r>
        <w:r w:rsidRPr="00F3338E">
          <w:rPr>
            <w:rFonts w:ascii="Arial" w:eastAsia="Times New Roman" w:hAnsi="Arial" w:cs="Arial"/>
            <w:color w:val="333333"/>
          </w:rPr>
          <w:br/>
          <w:t xml:space="preserve">                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poll_table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 *pt)</w:t>
        </w:r>
        <w:r w:rsidRPr="00F3338E">
          <w:rPr>
            <w:rFonts w:ascii="Arial" w:eastAsia="Times New Roman" w:hAnsi="Arial" w:cs="Arial"/>
            <w:color w:val="333333"/>
          </w:rPr>
          <w:br/>
          <w:t>{</w:t>
        </w:r>
        <w:r w:rsidRPr="00F3338E">
          <w:rPr>
            <w:rFonts w:ascii="Arial" w:eastAsia="Times New Roman" w:hAnsi="Arial" w:cs="Arial"/>
            <w:color w:val="333333"/>
          </w:rPr>
          <w:br/>
          <w:t xml:space="preserve">   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struct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epitem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 *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epi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 =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ep_item_from_epqueue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>(pt);</w:t>
        </w:r>
        <w:r w:rsidRPr="00F3338E">
          <w:rPr>
            <w:rFonts w:ascii="Arial" w:eastAsia="Times New Roman" w:hAnsi="Arial" w:cs="Arial"/>
            <w:color w:val="333333"/>
          </w:rPr>
          <w:br/>
          <w:t xml:space="preserve">   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struct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eppoll_entry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 *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pwq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>;</w:t>
        </w:r>
        <w:r w:rsidRPr="00F3338E">
          <w:rPr>
            <w:rFonts w:ascii="Arial" w:eastAsia="Times New Roman" w:hAnsi="Arial" w:cs="Arial"/>
            <w:color w:val="333333"/>
          </w:rPr>
          <w:br/>
          <w:t>    if (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epi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>-&gt;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nwait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 &gt;= 0 &amp;&amp; (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pwq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 =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kmem_cache_alloc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>(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pwq_cache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>, GFP_KERNEL))) {</w:t>
        </w:r>
        <w:r w:rsidRPr="00F3338E">
          <w:rPr>
            <w:rFonts w:ascii="Arial" w:eastAsia="Times New Roman" w:hAnsi="Arial" w:cs="Arial"/>
            <w:color w:val="333333"/>
          </w:rPr>
          <w:br/>
          <w:t xml:space="preserve">       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init_waitqueue_func_entry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>(&amp;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pwq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-&gt;wait,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ep_poll_callback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>);</w:t>
        </w:r>
        <w:r w:rsidRPr="00F3338E">
          <w:rPr>
            <w:rFonts w:ascii="Arial" w:eastAsia="Times New Roman" w:hAnsi="Arial" w:cs="Arial"/>
            <w:color w:val="333333"/>
          </w:rPr>
          <w:br/>
          <w:t xml:space="preserve">       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pwq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>-&gt;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whead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 =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whead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>;</w:t>
        </w:r>
        <w:r w:rsidRPr="00F3338E">
          <w:rPr>
            <w:rFonts w:ascii="Arial" w:eastAsia="Times New Roman" w:hAnsi="Arial" w:cs="Arial"/>
            <w:color w:val="333333"/>
          </w:rPr>
          <w:br/>
          <w:t xml:space="preserve">       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pwq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-&gt;base =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epi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>;</w:t>
        </w:r>
        <w:r w:rsidRPr="00F3338E">
          <w:rPr>
            <w:rFonts w:ascii="Arial" w:eastAsia="Times New Roman" w:hAnsi="Arial" w:cs="Arial"/>
            <w:color w:val="333333"/>
          </w:rPr>
          <w:br/>
          <w:t xml:space="preserve">       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add_wait_queue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>(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whead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>, &amp;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pwq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>-&gt;wait);</w:t>
        </w:r>
        <w:r w:rsidRPr="00F3338E">
          <w:rPr>
            <w:rFonts w:ascii="Arial" w:eastAsia="Times New Roman" w:hAnsi="Arial" w:cs="Arial"/>
            <w:color w:val="333333"/>
          </w:rPr>
          <w:br/>
          <w:t xml:space="preserve">       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list_add_tail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>(&amp;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pwq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>-&gt;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llink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>, &amp;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epi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>-&gt;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pwqlist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>);</w:t>
        </w:r>
        <w:r w:rsidRPr="00F3338E">
          <w:rPr>
            <w:rFonts w:ascii="Arial" w:eastAsia="Times New Roman" w:hAnsi="Arial" w:cs="Arial"/>
            <w:color w:val="333333"/>
          </w:rPr>
          <w:br/>
          <w:t xml:space="preserve">       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epi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>-&gt;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nwait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>++;</w:t>
        </w:r>
        <w:r w:rsidRPr="00F3338E">
          <w:rPr>
            <w:rFonts w:ascii="Arial" w:eastAsia="Times New Roman" w:hAnsi="Arial" w:cs="Arial"/>
            <w:color w:val="333333"/>
          </w:rPr>
          <w:br/>
          <w:t>    } else {</w:t>
        </w:r>
        <w:r w:rsidRPr="00F3338E">
          <w:rPr>
            <w:rFonts w:ascii="Arial" w:eastAsia="Times New Roman" w:hAnsi="Arial" w:cs="Arial"/>
            <w:color w:val="333333"/>
          </w:rPr>
          <w:br/>
          <w:t>        /* We have to signal that an error occurred */</w:t>
        </w:r>
        <w:r w:rsidRPr="00F3338E">
          <w:rPr>
            <w:rFonts w:ascii="Arial" w:eastAsia="Times New Roman" w:hAnsi="Arial" w:cs="Arial"/>
            <w:color w:val="333333"/>
          </w:rPr>
          <w:br/>
          <w:t xml:space="preserve">       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epi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>-&gt;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nwait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 = -1;</w:t>
        </w:r>
        <w:r w:rsidRPr="00F3338E">
          <w:rPr>
            <w:rFonts w:ascii="Arial" w:eastAsia="Times New Roman" w:hAnsi="Arial" w:cs="Arial"/>
            <w:color w:val="333333"/>
          </w:rPr>
          <w:br/>
          <w:t>    }</w:t>
        </w:r>
        <w:r w:rsidRPr="00F3338E">
          <w:rPr>
            <w:rFonts w:ascii="Arial" w:eastAsia="Times New Roman" w:hAnsi="Arial" w:cs="Arial"/>
            <w:color w:val="333333"/>
          </w:rPr>
          <w:br/>
          <w:t>}  </w:t>
        </w:r>
      </w:ins>
    </w:p>
    <w:p w:rsidR="00F3338E" w:rsidRPr="00F3338E" w:rsidRDefault="00F3338E" w:rsidP="00F3338E">
      <w:pPr>
        <w:wordWrap w:val="0"/>
        <w:spacing w:after="0" w:line="399" w:lineRule="atLeast"/>
        <w:rPr>
          <w:ins w:id="38" w:author="Unknown"/>
          <w:rFonts w:ascii="Arial" w:eastAsia="Times New Roman" w:hAnsi="Arial" w:cs="Arial"/>
          <w:color w:val="333333"/>
        </w:rPr>
      </w:pPr>
      <w:ins w:id="39" w:author="Unknown">
        <w:r w:rsidRPr="00F3338E">
          <w:rPr>
            <w:rFonts w:ascii="Arial" w:eastAsia="Times New Roman" w:hAnsi="Arial" w:cs="Arial"/>
            <w:color w:val="333333"/>
          </w:rPr>
          <w:br/>
        </w:r>
        <w:r w:rsidRPr="00F3338E">
          <w:rPr>
            <w:rFonts w:ascii="SimSun" w:eastAsia="SimSun" w:hAnsi="SimSun" w:cs="SimSun" w:hint="eastAsia"/>
            <w:b/>
            <w:bCs/>
            <w:color w:val="333333"/>
          </w:rPr>
          <w:t>注意到参数</w:t>
        </w:r>
        <w:r w:rsidRPr="00F3338E">
          <w:rPr>
            <w:rFonts w:ascii="Arial" w:eastAsia="Times New Roman" w:hAnsi="Arial" w:cs="Arial"/>
            <w:color w:val="333333"/>
          </w:rPr>
          <w:t> 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whead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 </w:t>
        </w:r>
        <w:r w:rsidRPr="00F3338E">
          <w:rPr>
            <w:rFonts w:ascii="SimSun" w:eastAsia="SimSun" w:hAnsi="SimSun" w:cs="SimSun" w:hint="eastAsia"/>
            <w:color w:val="333333"/>
          </w:rPr>
          <w:t>实际上是</w:t>
        </w:r>
        <w:r w:rsidRPr="00F3338E">
          <w:rPr>
            <w:rFonts w:ascii="Arial" w:eastAsia="Times New Roman" w:hAnsi="Arial" w:cs="Arial"/>
            <w:color w:val="333333"/>
          </w:rPr>
          <w:t xml:space="preserve"> 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sk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>-&gt;sleep</w:t>
        </w:r>
        <w:r w:rsidRPr="00F3338E">
          <w:rPr>
            <w:rFonts w:ascii="SimSun" w:eastAsia="SimSun" w:hAnsi="SimSun" w:cs="SimSun" w:hint="eastAsia"/>
            <w:color w:val="333333"/>
          </w:rPr>
          <w:t>，其实就是将当前进程添加到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sk</w:t>
        </w:r>
        <w:proofErr w:type="spellEnd"/>
        <w:r w:rsidRPr="00F3338E">
          <w:rPr>
            <w:rFonts w:ascii="SimSun" w:eastAsia="SimSun" w:hAnsi="SimSun" w:cs="SimSun" w:hint="eastAsia"/>
            <w:color w:val="333333"/>
          </w:rPr>
          <w:t>的等待队列里，当该</w:t>
        </w:r>
        <w:r w:rsidRPr="00F3338E">
          <w:rPr>
            <w:rFonts w:ascii="Arial" w:eastAsia="Times New Roman" w:hAnsi="Arial" w:cs="Arial"/>
            <w:color w:val="333333"/>
          </w:rPr>
          <w:t>socket</w:t>
        </w:r>
        <w:r w:rsidRPr="00F3338E">
          <w:rPr>
            <w:rFonts w:ascii="SimSun" w:eastAsia="SimSun" w:hAnsi="SimSun" w:cs="SimSun" w:hint="eastAsia"/>
            <w:color w:val="333333"/>
          </w:rPr>
          <w:t>收到数据或者其他事件触发时，会调用</w:t>
        </w:r>
        <w:r w:rsidRPr="00F3338E">
          <w:rPr>
            <w:rFonts w:ascii="Arial" w:eastAsia="Times New Roman" w:hAnsi="Arial" w:cs="Arial"/>
            <w:color w:val="333333"/>
          </w:rPr>
          <w:br/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sock_def_readable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 </w:t>
        </w:r>
        <w:r w:rsidRPr="00F3338E">
          <w:rPr>
            <w:rFonts w:ascii="SimSun" w:eastAsia="SimSun" w:hAnsi="SimSun" w:cs="SimSun" w:hint="eastAsia"/>
            <w:color w:val="333333"/>
          </w:rPr>
          <w:t>或者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sock_def_write_space</w:t>
        </w:r>
        <w:proofErr w:type="spellEnd"/>
        <w:r w:rsidRPr="00F3338E">
          <w:rPr>
            <w:rFonts w:ascii="Arial" w:eastAsia="Times New Roman" w:hAnsi="Arial" w:cs="Arial"/>
            <w:color w:val="333333"/>
          </w:rPr>
          <w:t xml:space="preserve"> </w:t>
        </w:r>
        <w:r w:rsidRPr="00F3338E">
          <w:rPr>
            <w:rFonts w:ascii="SimSun" w:eastAsia="SimSun" w:hAnsi="SimSun" w:cs="SimSun" w:hint="eastAsia"/>
            <w:color w:val="333333"/>
          </w:rPr>
          <w:t>通知函数来唤醒等待进程，这</w:t>
        </w:r>
        <w:r w:rsidRPr="00F3338E">
          <w:rPr>
            <w:rFonts w:ascii="Arial" w:eastAsia="Times New Roman" w:hAnsi="Arial" w:cs="Arial"/>
            <w:color w:val="333333"/>
          </w:rPr>
          <w:t>2</w:t>
        </w:r>
        <w:r w:rsidRPr="00F3338E">
          <w:rPr>
            <w:rFonts w:ascii="SimSun" w:eastAsia="SimSun" w:hAnsi="SimSun" w:cs="SimSun" w:hint="eastAsia"/>
            <w:color w:val="333333"/>
          </w:rPr>
          <w:t>个函数都是在</w:t>
        </w:r>
        <w:r w:rsidRPr="00F3338E">
          <w:rPr>
            <w:rFonts w:ascii="Arial" w:eastAsia="Times New Roman" w:hAnsi="Arial" w:cs="Arial"/>
            <w:color w:val="333333"/>
          </w:rPr>
          <w:t>so</w:t>
        </w:r>
        <w:r w:rsidRPr="00F3338E">
          <w:rPr>
            <w:rFonts w:ascii="Arial" w:eastAsia="Times New Roman" w:hAnsi="Arial" w:cs="Arial"/>
            <w:color w:val="333333"/>
          </w:rPr>
          <w:lastRenderedPageBreak/>
          <w:t>cket</w:t>
        </w:r>
        <w:r w:rsidRPr="00F3338E">
          <w:rPr>
            <w:rFonts w:ascii="SimSun" w:eastAsia="SimSun" w:hAnsi="SimSun" w:cs="SimSun" w:hint="eastAsia"/>
            <w:color w:val="333333"/>
          </w:rPr>
          <w:t>创建的时候填充在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sk</w:t>
        </w:r>
        <w:proofErr w:type="spellEnd"/>
        <w:r w:rsidRPr="00F3338E">
          <w:rPr>
            <w:rFonts w:ascii="SimSun" w:eastAsia="SimSun" w:hAnsi="SimSun" w:cs="SimSun" w:hint="eastAsia"/>
            <w:color w:val="333333"/>
          </w:rPr>
          <w:t>结构里的。</w:t>
        </w:r>
        <w:r w:rsidRPr="00F3338E">
          <w:rPr>
            <w:rFonts w:ascii="Arial" w:eastAsia="Times New Roman" w:hAnsi="Arial" w:cs="Arial"/>
            <w:color w:val="333333"/>
          </w:rPr>
          <w:br/>
        </w:r>
        <w:r w:rsidRPr="00F3338E">
          <w:rPr>
            <w:rFonts w:ascii="SimSun" w:eastAsia="SimSun" w:hAnsi="SimSun" w:cs="SimSun" w:hint="eastAsia"/>
            <w:color w:val="333333"/>
          </w:rPr>
          <w:t>从前面的分析来看，</w:t>
        </w:r>
        <w:proofErr w:type="spellStart"/>
        <w:r w:rsidRPr="00F3338E">
          <w:rPr>
            <w:rFonts w:ascii="Arial" w:eastAsia="Times New Roman" w:hAnsi="Arial" w:cs="Arial"/>
            <w:color w:val="333333"/>
          </w:rPr>
          <w:t>epoll</w:t>
        </w:r>
        <w:proofErr w:type="spellEnd"/>
        <w:r w:rsidRPr="00F3338E">
          <w:rPr>
            <w:rFonts w:ascii="SimSun" w:eastAsia="SimSun" w:hAnsi="SimSun" w:cs="SimSun" w:hint="eastAsia"/>
            <w:color w:val="333333"/>
          </w:rPr>
          <w:t>确实是比</w:t>
        </w:r>
        <w:r w:rsidRPr="00F3338E">
          <w:rPr>
            <w:rFonts w:ascii="Arial" w:eastAsia="Times New Roman" w:hAnsi="Arial" w:cs="Arial"/>
            <w:color w:val="333333"/>
          </w:rPr>
          <w:t>select</w:t>
        </w:r>
        <w:r w:rsidRPr="00F3338E">
          <w:rPr>
            <w:rFonts w:ascii="SimSun" w:eastAsia="SimSun" w:hAnsi="SimSun" w:cs="SimSun" w:hint="eastAsia"/>
            <w:color w:val="333333"/>
          </w:rPr>
          <w:t>聪明的多、轻松的多，不用再苦哈哈的去轮询了</w:t>
        </w:r>
        <w:r w:rsidRPr="00F3338E">
          <w:rPr>
            <w:rFonts w:ascii="SimSun" w:eastAsia="SimSun" w:hAnsi="SimSun" w:cs="SimSun"/>
            <w:color w:val="333333"/>
          </w:rPr>
          <w:t>。</w:t>
        </w:r>
      </w:ins>
    </w:p>
    <w:p w:rsidR="00FC7650" w:rsidRDefault="00FC7650"/>
    <w:sectPr w:rsidR="00FC7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roman"/>
    <w:pitch w:val="default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/>
  <w:defaultTabStop w:val="720"/>
  <w:characterSpacingControl w:val="doNotCompress"/>
  <w:compat>
    <w:useFELayout/>
  </w:compat>
  <w:rsids>
    <w:rsidRoot w:val="00F3338E"/>
    <w:rsid w:val="00F3338E"/>
    <w:rsid w:val="00FC76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3338E"/>
    <w:rPr>
      <w:b/>
      <w:bCs/>
    </w:rPr>
  </w:style>
  <w:style w:type="paragraph" w:styleId="NormalWeb">
    <w:name w:val="Normal (Web)"/>
    <w:basedOn w:val="Normal"/>
    <w:uiPriority w:val="99"/>
    <w:unhideWhenUsed/>
    <w:rsid w:val="00F33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333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9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4127">
          <w:marLeft w:val="0"/>
          <w:marRight w:val="0"/>
          <w:marTop w:val="47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483006151">
          <w:marLeft w:val="0"/>
          <w:marRight w:val="0"/>
          <w:marTop w:val="0"/>
          <w:marBottom w:val="47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895967575">
          <w:marLeft w:val="0"/>
          <w:marRight w:val="0"/>
          <w:marTop w:val="47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871112985">
          <w:marLeft w:val="0"/>
          <w:marRight w:val="0"/>
          <w:marTop w:val="0"/>
          <w:marBottom w:val="47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573275064">
          <w:marLeft w:val="0"/>
          <w:marRight w:val="0"/>
          <w:marTop w:val="47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378896476">
          <w:marLeft w:val="0"/>
          <w:marRight w:val="0"/>
          <w:marTop w:val="0"/>
          <w:marBottom w:val="47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078213804">
          <w:marLeft w:val="0"/>
          <w:marRight w:val="0"/>
          <w:marTop w:val="47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775903147">
          <w:marLeft w:val="0"/>
          <w:marRight w:val="0"/>
          <w:marTop w:val="0"/>
          <w:marBottom w:val="47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609191216">
          <w:marLeft w:val="0"/>
          <w:marRight w:val="0"/>
          <w:marTop w:val="47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3964408">
          <w:marLeft w:val="0"/>
          <w:marRight w:val="0"/>
          <w:marTop w:val="0"/>
          <w:marBottom w:val="47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191799593">
          <w:marLeft w:val="0"/>
          <w:marRight w:val="0"/>
          <w:marTop w:val="47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636254407">
          <w:marLeft w:val="0"/>
          <w:marRight w:val="0"/>
          <w:marTop w:val="0"/>
          <w:marBottom w:val="47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1374</Words>
  <Characters>7832</Characters>
  <Application>Microsoft Office Word</Application>
  <DocSecurity>0</DocSecurity>
  <Lines>65</Lines>
  <Paragraphs>18</Paragraphs>
  <ScaleCrop>false</ScaleCrop>
  <Company>JDSU</Company>
  <LinksUpToDate>false</LinksUpToDate>
  <CharactersWithSpaces>9188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Zhang</dc:creator>
  <cp:keywords/>
  <dc:description/>
  <cp:lastModifiedBy>Jason Zhang</cp:lastModifiedBy>
  <cp:revision>2</cp:revision>
  <dcterms:created xsi:type="dcterms:W3CDTF">2014-04-25T05:38:00Z</dcterms:created>
  <dcterms:modified xsi:type="dcterms:W3CDTF">2014-04-25T05:38:00Z</dcterms:modified>
</cp:coreProperties>
</file>